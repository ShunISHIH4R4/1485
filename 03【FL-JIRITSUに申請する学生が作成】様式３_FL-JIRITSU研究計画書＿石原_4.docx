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AC9BE" w14:textId="77777777" w:rsidR="00FF69F0" w:rsidRDefault="00000000" w:rsidP="00E5737C">
      <w:pPr>
        <w:snapToGrid w:val="0"/>
        <w:jc w:val="center"/>
        <w:rPr>
          <w:rFonts w:ascii="ＭＳ 明朝" w:hAnsi="ＭＳ 明朝"/>
          <w:b/>
          <w:sz w:val="28"/>
          <w:szCs w:val="28"/>
        </w:rPr>
      </w:pPr>
      <w:r>
        <w:rPr>
          <w:rFonts w:ascii="ＭＳ 明朝" w:hAnsi="ＭＳ 明朝"/>
          <w:b/>
          <w:noProof/>
          <w:sz w:val="28"/>
          <w:szCs w:val="28"/>
          <w:lang w:bidi="km-KH"/>
        </w:rPr>
        <w:pict w14:anchorId="7B92805C">
          <v:shapetype id="_x0000_t202" coordsize="21600,21600" o:spt="202" path="m,l,21600r21600,l21600,xe">
            <v:stroke joinstyle="miter"/>
            <v:path gradientshapeok="t" o:connecttype="rect"/>
          </v:shapetype>
          <v:shape id="_x0000_s2063" type="#_x0000_t202" style="position:absolute;left:0;text-align:left;margin-left:423pt;margin-top:-14.6pt;width:90pt;height:29.2pt;z-index:1" stroked="f">
            <v:textbox inset="5.85pt,.7pt,5.85pt,.7pt">
              <w:txbxContent>
                <w:p w14:paraId="760A5389" w14:textId="77777777" w:rsidR="005D5F45" w:rsidRPr="00FC37ED" w:rsidRDefault="005D5F45" w:rsidP="00F30200">
                  <w:pPr>
                    <w:jc w:val="center"/>
                    <w:rPr>
                      <w:rFonts w:ascii="ＭＳ ゴシック" w:eastAsia="ＭＳ ゴシック" w:hAnsi="ＭＳ ゴシック"/>
                      <w:b/>
                      <w:bCs/>
                      <w:sz w:val="24"/>
                      <w:szCs w:val="28"/>
                    </w:rPr>
                  </w:pPr>
                  <w:r w:rsidRPr="00FC37ED">
                    <w:rPr>
                      <w:rFonts w:ascii="ＭＳ ゴシック" w:eastAsia="ＭＳ ゴシック" w:hAnsi="ＭＳ ゴシック" w:hint="eastAsia"/>
                      <w:b/>
                      <w:bCs/>
                      <w:sz w:val="24"/>
                      <w:szCs w:val="28"/>
                    </w:rPr>
                    <w:t>様式</w:t>
                  </w:r>
                  <w:r w:rsidR="00FC37ED" w:rsidRPr="00FC37ED">
                    <w:rPr>
                      <w:rFonts w:ascii="ＭＳ ゴシック" w:eastAsia="ＭＳ ゴシック" w:hAnsi="ＭＳ ゴシック" w:hint="eastAsia"/>
                      <w:b/>
                      <w:bCs/>
                      <w:sz w:val="24"/>
                      <w:szCs w:val="28"/>
                    </w:rPr>
                    <w:t>３</w:t>
                  </w:r>
                </w:p>
              </w:txbxContent>
            </v:textbox>
            <w10:wrap side="left"/>
          </v:shape>
        </w:pict>
      </w:r>
    </w:p>
    <w:p w14:paraId="70CA5AEF" w14:textId="77777777" w:rsidR="0040681D" w:rsidRPr="00D5058E" w:rsidRDefault="0040681D" w:rsidP="0040681D">
      <w:pPr>
        <w:snapToGrid w:val="0"/>
        <w:jc w:val="center"/>
        <w:rPr>
          <w:rFonts w:ascii="ＭＳ 明朝" w:hAnsi="ＭＳ 明朝"/>
          <w:b/>
          <w:sz w:val="28"/>
          <w:szCs w:val="28"/>
        </w:rPr>
      </w:pPr>
      <w:r>
        <w:rPr>
          <w:rFonts w:ascii="ＭＳ 明朝" w:hAnsi="ＭＳ 明朝" w:hint="eastAsia"/>
          <w:b/>
          <w:sz w:val="28"/>
          <w:szCs w:val="28"/>
        </w:rPr>
        <w:t>令和</w:t>
      </w:r>
      <w:r w:rsidR="00FA06A2">
        <w:rPr>
          <w:rFonts w:ascii="ＭＳ 明朝" w:hAnsi="ＭＳ 明朝" w:hint="eastAsia"/>
          <w:b/>
          <w:sz w:val="28"/>
          <w:szCs w:val="28"/>
        </w:rPr>
        <w:t>5</w:t>
      </w:r>
      <w:r w:rsidRPr="00D5058E">
        <w:rPr>
          <w:rFonts w:ascii="ＭＳ 明朝" w:hAnsi="ＭＳ 明朝" w:hint="eastAsia"/>
          <w:b/>
          <w:sz w:val="28"/>
          <w:szCs w:val="28"/>
        </w:rPr>
        <w:t>年度</w:t>
      </w:r>
      <w:r w:rsidR="00862A27">
        <w:rPr>
          <w:rFonts w:ascii="ＭＳ 明朝" w:hAnsi="ＭＳ 明朝" w:hint="eastAsia"/>
          <w:b/>
          <w:sz w:val="28"/>
          <w:szCs w:val="28"/>
        </w:rPr>
        <w:t>FLOuRISH</w:t>
      </w:r>
      <w:r>
        <w:rPr>
          <w:rFonts w:ascii="ＭＳ 明朝" w:hAnsi="ＭＳ 明朝" w:hint="eastAsia"/>
          <w:b/>
          <w:sz w:val="28"/>
          <w:szCs w:val="28"/>
        </w:rPr>
        <w:t>特区</w:t>
      </w:r>
      <w:r w:rsidRPr="00FB59EE">
        <w:rPr>
          <w:rFonts w:ascii="ＭＳ 明朝" w:hAnsi="ＭＳ 明朝" w:hint="eastAsia"/>
          <w:b/>
          <w:sz w:val="28"/>
          <w:szCs w:val="28"/>
        </w:rPr>
        <w:t>型JIRITSU(自立)フェローシップ制度</w:t>
      </w:r>
      <w:r>
        <w:rPr>
          <w:rFonts w:ascii="ＭＳ 明朝" w:hAnsi="ＭＳ 明朝" w:hint="eastAsia"/>
          <w:b/>
          <w:sz w:val="28"/>
          <w:szCs w:val="28"/>
        </w:rPr>
        <w:t>研究計画書</w:t>
      </w:r>
    </w:p>
    <w:p w14:paraId="1E0F65A8" w14:textId="77777777" w:rsidR="0040681D" w:rsidRDefault="0040681D" w:rsidP="005F6F2E">
      <w:pPr>
        <w:snapToGrid w:val="0"/>
        <w:rPr>
          <w:rFonts w:ascii="ＭＳ 明朝" w:hAnsi="ＭＳ 明朝"/>
          <w:szCs w:val="21"/>
        </w:rPr>
      </w:pPr>
    </w:p>
    <w:p w14:paraId="4FBBA7FC" w14:textId="77777777" w:rsidR="003F749A" w:rsidRDefault="005F6F2E" w:rsidP="005F6F2E">
      <w:pPr>
        <w:snapToGrid w:val="0"/>
        <w:rPr>
          <w:rFonts w:ascii="ＭＳ 明朝" w:hAnsi="ＭＳ 明朝"/>
          <w:szCs w:val="21"/>
        </w:rPr>
      </w:pPr>
      <w:r w:rsidRPr="00D5058E">
        <w:rPr>
          <w:rFonts w:ascii="ＭＳ 明朝" w:hAnsi="ＭＳ 明朝" w:hint="eastAsia"/>
          <w:szCs w:val="21"/>
        </w:rPr>
        <w:t xml:space="preserve">1.　</w:t>
      </w:r>
      <w:r w:rsidR="003F749A" w:rsidRPr="00D5058E">
        <w:rPr>
          <w:rFonts w:ascii="ＭＳ 明朝" w:hAnsi="ＭＳ 明朝" w:hint="eastAsia"/>
          <w:szCs w:val="21"/>
        </w:rPr>
        <w:t>履　歴　等</w:t>
      </w:r>
      <w:r w:rsidRPr="00D5058E">
        <w:rPr>
          <w:rFonts w:ascii="ＭＳ 明朝" w:hAnsi="ＭＳ 明朝" w:hint="eastAsia"/>
          <w:szCs w:val="21"/>
        </w:rPr>
        <w:t xml:space="preserve">　</w:t>
      </w:r>
    </w:p>
    <w:tbl>
      <w:tblPr>
        <w:tblW w:w="10080" w:type="dxa"/>
        <w:jc w:val="center"/>
        <w:tblLook w:val="01E0" w:firstRow="1" w:lastRow="1" w:firstColumn="1" w:lastColumn="1" w:noHBand="0" w:noVBand="0"/>
      </w:tblPr>
      <w:tblGrid>
        <w:gridCol w:w="1247"/>
        <w:gridCol w:w="1555"/>
        <w:gridCol w:w="1134"/>
        <w:gridCol w:w="1984"/>
        <w:gridCol w:w="1559"/>
        <w:gridCol w:w="2601"/>
      </w:tblGrid>
      <w:tr w:rsidR="00E13571" w:rsidRPr="00A23BB2" w14:paraId="5639B75E" w14:textId="77777777" w:rsidTr="00E13571">
        <w:trPr>
          <w:trHeight w:val="724"/>
          <w:jc w:val="center"/>
        </w:trPr>
        <w:tc>
          <w:tcPr>
            <w:tcW w:w="1247" w:type="dxa"/>
            <w:tcBorders>
              <w:top w:val="single" w:sz="4" w:space="0" w:color="auto"/>
              <w:left w:val="single" w:sz="4" w:space="0" w:color="auto"/>
              <w:right w:val="single" w:sz="4" w:space="0" w:color="auto"/>
            </w:tcBorders>
            <w:vAlign w:val="center"/>
          </w:tcPr>
          <w:p w14:paraId="6D285319" w14:textId="77777777" w:rsidR="00E13571" w:rsidRPr="00A23BB2" w:rsidRDefault="00E13571" w:rsidP="005D5F45">
            <w:pPr>
              <w:jc w:val="center"/>
              <w:rPr>
                <w:rFonts w:ascii="ＭＳ 明朝" w:hAnsi="ＭＳ 明朝"/>
                <w:szCs w:val="21"/>
              </w:rPr>
            </w:pPr>
            <w:r w:rsidRPr="00A23BB2">
              <w:rPr>
                <w:rFonts w:ascii="ＭＳ 明朝" w:hAnsi="ＭＳ 明朝" w:hint="eastAsia"/>
                <w:szCs w:val="21"/>
              </w:rPr>
              <w:t>（ﾌﾘｶﾞﾅ）</w:t>
            </w:r>
          </w:p>
          <w:p w14:paraId="3F08DD25" w14:textId="77777777" w:rsidR="00E13571" w:rsidRPr="00A23BB2" w:rsidRDefault="00E13571" w:rsidP="005D5F45">
            <w:pPr>
              <w:jc w:val="center"/>
              <w:rPr>
                <w:rFonts w:ascii="ＭＳ 明朝" w:hAnsi="ＭＳ 明朝"/>
                <w:kern w:val="0"/>
                <w:szCs w:val="21"/>
              </w:rPr>
            </w:pPr>
            <w:r w:rsidRPr="00A23BB2">
              <w:rPr>
                <w:rFonts w:ascii="ＭＳ 明朝" w:hAnsi="ＭＳ 明朝" w:hint="eastAsia"/>
                <w:szCs w:val="21"/>
              </w:rPr>
              <w:t>氏　　名</w:t>
            </w:r>
          </w:p>
        </w:tc>
        <w:tc>
          <w:tcPr>
            <w:tcW w:w="4673" w:type="dxa"/>
            <w:gridSpan w:val="3"/>
            <w:tcBorders>
              <w:top w:val="single" w:sz="4" w:space="0" w:color="auto"/>
              <w:left w:val="single" w:sz="4" w:space="0" w:color="auto"/>
              <w:right w:val="single" w:sz="4" w:space="0" w:color="auto"/>
            </w:tcBorders>
          </w:tcPr>
          <w:p w14:paraId="5218A00B" w14:textId="77777777" w:rsidR="00E13571" w:rsidRDefault="00E13571" w:rsidP="005D5F45">
            <w:pPr>
              <w:ind w:leftChars="33" w:left="69" w:right="840"/>
              <w:rPr>
                <w:rFonts w:ascii="ＭＳ 明朝" w:hAnsi="ＭＳ 明朝"/>
                <w:szCs w:val="21"/>
              </w:rPr>
            </w:pPr>
            <w:r w:rsidRPr="00A23BB2">
              <w:rPr>
                <w:rFonts w:ascii="ＭＳ 明朝" w:hAnsi="ＭＳ 明朝" w:hint="eastAsia"/>
                <w:szCs w:val="21"/>
                <w:lang w:eastAsia="zh-CN"/>
              </w:rPr>
              <w:t xml:space="preserve">（　　　　　　　　　　　</w:t>
            </w:r>
            <w:r w:rsidRPr="00A23BB2">
              <w:rPr>
                <w:rFonts w:ascii="ＭＳ 明朝" w:hAnsi="ＭＳ 明朝" w:hint="eastAsia"/>
                <w:szCs w:val="21"/>
              </w:rPr>
              <w:t>）</w:t>
            </w:r>
          </w:p>
          <w:p w14:paraId="15C0AA67" w14:textId="77777777" w:rsidR="00E13571" w:rsidRPr="00A23BB2" w:rsidRDefault="00E13571" w:rsidP="005D5F45">
            <w:pPr>
              <w:ind w:leftChars="33" w:left="69" w:right="840"/>
              <w:rPr>
                <w:rFonts w:ascii="ＭＳ 明朝" w:eastAsia="DengXian" w:hAnsi="ＭＳ 明朝"/>
                <w:szCs w:val="21"/>
              </w:rPr>
            </w:pPr>
          </w:p>
        </w:tc>
        <w:tc>
          <w:tcPr>
            <w:tcW w:w="4160" w:type="dxa"/>
            <w:gridSpan w:val="2"/>
            <w:tcBorders>
              <w:top w:val="single" w:sz="4" w:space="0" w:color="auto"/>
              <w:left w:val="single" w:sz="4" w:space="0" w:color="auto"/>
              <w:right w:val="single" w:sz="4" w:space="0" w:color="auto"/>
            </w:tcBorders>
          </w:tcPr>
          <w:p w14:paraId="1B55F42F" w14:textId="77777777" w:rsidR="00E13571" w:rsidRPr="003C3E35" w:rsidRDefault="00E13571" w:rsidP="005D5F45">
            <w:pPr>
              <w:ind w:leftChars="33" w:left="69" w:right="840"/>
              <w:rPr>
                <w:rFonts w:ascii="ＭＳ 明朝" w:hAnsi="ＭＳ 明朝"/>
                <w:szCs w:val="21"/>
              </w:rPr>
            </w:pPr>
            <w:r w:rsidRPr="003C3E35">
              <w:rPr>
                <w:rFonts w:ascii="ＭＳ 明朝" w:hAnsi="ＭＳ 明朝" w:hint="eastAsia"/>
                <w:szCs w:val="21"/>
              </w:rPr>
              <w:t>アルファベット表記</w:t>
            </w:r>
          </w:p>
          <w:p w14:paraId="4B855C7B" w14:textId="77777777" w:rsidR="00E13571" w:rsidRPr="00E13571" w:rsidRDefault="00E13571" w:rsidP="005D5F45">
            <w:pPr>
              <w:ind w:leftChars="33" w:left="69" w:right="840"/>
              <w:rPr>
                <w:rFonts w:ascii="ＭＳ 明朝" w:eastAsia="DengXian" w:hAnsi="ＭＳ 明朝"/>
                <w:szCs w:val="21"/>
                <w:lang w:eastAsia="zh-CN"/>
              </w:rPr>
            </w:pPr>
          </w:p>
        </w:tc>
      </w:tr>
      <w:tr w:rsidR="00C067A0" w:rsidRPr="00A23BB2" w14:paraId="1F55D8D9" w14:textId="77777777" w:rsidTr="00062D14">
        <w:trPr>
          <w:trHeight w:val="742"/>
          <w:jc w:val="center"/>
        </w:trPr>
        <w:tc>
          <w:tcPr>
            <w:tcW w:w="1247" w:type="dxa"/>
            <w:tcBorders>
              <w:top w:val="single" w:sz="4" w:space="0" w:color="auto"/>
              <w:left w:val="single" w:sz="4" w:space="0" w:color="auto"/>
              <w:right w:val="single" w:sz="4" w:space="0" w:color="auto"/>
            </w:tcBorders>
            <w:vAlign w:val="center"/>
          </w:tcPr>
          <w:p w14:paraId="7F3C856F" w14:textId="77777777" w:rsidR="00C067A0" w:rsidRPr="00A23BB2" w:rsidRDefault="005D5F45" w:rsidP="00E2706E">
            <w:pPr>
              <w:ind w:firstLineChars="50" w:firstLine="105"/>
              <w:jc w:val="center"/>
              <w:rPr>
                <w:rFonts w:ascii="ＭＳ 明朝" w:hAnsi="ＭＳ 明朝"/>
                <w:szCs w:val="21"/>
              </w:rPr>
            </w:pPr>
            <w:r w:rsidRPr="00A23BB2">
              <w:rPr>
                <w:rFonts w:ascii="ＭＳ 明朝" w:hAnsi="ＭＳ 明朝" w:hint="eastAsia"/>
                <w:szCs w:val="21"/>
              </w:rPr>
              <w:t>国籍</w:t>
            </w:r>
          </w:p>
        </w:tc>
        <w:tc>
          <w:tcPr>
            <w:tcW w:w="1555" w:type="dxa"/>
            <w:tcBorders>
              <w:top w:val="single" w:sz="4" w:space="0" w:color="auto"/>
              <w:left w:val="single" w:sz="4" w:space="0" w:color="auto"/>
              <w:right w:val="single" w:sz="4" w:space="0" w:color="auto"/>
            </w:tcBorders>
            <w:vAlign w:val="center"/>
          </w:tcPr>
          <w:p w14:paraId="4FD7EFEE" w14:textId="77777777" w:rsidR="00C067A0" w:rsidRPr="00A23BB2" w:rsidRDefault="00C067A0" w:rsidP="00E2706E">
            <w:pPr>
              <w:rPr>
                <w:rFonts w:ascii="ＭＳ 明朝" w:hAnsi="ＭＳ 明朝"/>
                <w:szCs w:val="21"/>
              </w:rPr>
            </w:pPr>
          </w:p>
        </w:tc>
        <w:tc>
          <w:tcPr>
            <w:tcW w:w="1134" w:type="dxa"/>
            <w:tcBorders>
              <w:top w:val="single" w:sz="4" w:space="0" w:color="auto"/>
              <w:left w:val="single" w:sz="4" w:space="0" w:color="auto"/>
              <w:right w:val="single" w:sz="4" w:space="0" w:color="auto"/>
            </w:tcBorders>
            <w:vAlign w:val="center"/>
          </w:tcPr>
          <w:p w14:paraId="2A1C5A00" w14:textId="77777777" w:rsidR="00C067A0" w:rsidRPr="00A23BB2" w:rsidRDefault="00C067A0" w:rsidP="00C067A0">
            <w:pPr>
              <w:jc w:val="center"/>
              <w:rPr>
                <w:rFonts w:ascii="ＭＳ 明朝" w:hAnsi="ＭＳ 明朝"/>
                <w:szCs w:val="21"/>
              </w:rPr>
            </w:pPr>
            <w:r w:rsidRPr="00A23BB2">
              <w:rPr>
                <w:rFonts w:ascii="ＭＳ 明朝" w:hAnsi="ＭＳ 明朝" w:hint="eastAsia"/>
                <w:szCs w:val="21"/>
              </w:rPr>
              <w:t>学籍番号</w:t>
            </w:r>
          </w:p>
        </w:tc>
        <w:tc>
          <w:tcPr>
            <w:tcW w:w="1984" w:type="dxa"/>
            <w:tcBorders>
              <w:top w:val="single" w:sz="4" w:space="0" w:color="auto"/>
              <w:left w:val="single" w:sz="4" w:space="0" w:color="auto"/>
              <w:right w:val="single" w:sz="4" w:space="0" w:color="auto"/>
            </w:tcBorders>
            <w:vAlign w:val="center"/>
          </w:tcPr>
          <w:p w14:paraId="1CB571FE" w14:textId="77777777" w:rsidR="00C067A0" w:rsidRPr="00A23BB2" w:rsidRDefault="00C067A0" w:rsidP="00C067A0">
            <w:pPr>
              <w:rPr>
                <w:rFonts w:ascii="ＭＳ 明朝" w:hAnsi="ＭＳ 明朝"/>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77E2D564" w14:textId="77777777" w:rsidR="00C067A0" w:rsidRPr="00A23BB2" w:rsidRDefault="00A23BB2" w:rsidP="005D5F45">
            <w:pPr>
              <w:rPr>
                <w:rFonts w:ascii="ＭＳ 明朝" w:hAnsi="ＭＳ 明朝"/>
                <w:szCs w:val="21"/>
              </w:rPr>
            </w:pPr>
            <w:r w:rsidRPr="00A23BB2">
              <w:rPr>
                <w:rFonts w:ascii="ＭＳ 明朝" w:hAnsi="ＭＳ 明朝" w:hint="eastAsia"/>
                <w:szCs w:val="21"/>
              </w:rPr>
              <w:t>標準修業年限終了年月</w:t>
            </w:r>
          </w:p>
        </w:tc>
        <w:tc>
          <w:tcPr>
            <w:tcW w:w="2601" w:type="dxa"/>
            <w:tcBorders>
              <w:top w:val="single" w:sz="4" w:space="0" w:color="auto"/>
              <w:left w:val="single" w:sz="4" w:space="0" w:color="auto"/>
              <w:bottom w:val="single" w:sz="4" w:space="0" w:color="auto"/>
              <w:right w:val="single" w:sz="4" w:space="0" w:color="auto"/>
            </w:tcBorders>
            <w:vAlign w:val="center"/>
          </w:tcPr>
          <w:p w14:paraId="54215F67" w14:textId="77777777" w:rsidR="00C067A0" w:rsidRPr="00A23BB2" w:rsidRDefault="00915ADF" w:rsidP="00C067A0">
            <w:pPr>
              <w:jc w:val="center"/>
              <w:rPr>
                <w:rFonts w:ascii="ＭＳ 明朝" w:hAnsi="ＭＳ 明朝"/>
                <w:szCs w:val="21"/>
              </w:rPr>
            </w:pPr>
            <w:r w:rsidRPr="00F84D22">
              <w:rPr>
                <w:rFonts w:ascii="ＭＳ 明朝" w:hAnsi="ＭＳ 明朝" w:hint="eastAsia"/>
                <w:szCs w:val="21"/>
              </w:rPr>
              <w:t>令和</w:t>
            </w:r>
            <w:r w:rsidR="00F84D22" w:rsidRPr="00F84D22">
              <w:rPr>
                <w:rFonts w:ascii="ＭＳ 明朝" w:hAnsi="ＭＳ 明朝" w:hint="eastAsia"/>
                <w:szCs w:val="21"/>
              </w:rPr>
              <w:t xml:space="preserve">　</w:t>
            </w:r>
            <w:r w:rsidR="00062D14" w:rsidRPr="00F84D22">
              <w:rPr>
                <w:rFonts w:ascii="ＭＳ 明朝" w:hAnsi="ＭＳ 明朝" w:hint="eastAsia"/>
                <w:szCs w:val="21"/>
              </w:rPr>
              <w:t>年</w:t>
            </w:r>
            <w:r w:rsidR="00F84D22" w:rsidRPr="00F84D22">
              <w:rPr>
                <w:rFonts w:ascii="ＭＳ 明朝" w:hAnsi="ＭＳ 明朝" w:hint="eastAsia"/>
                <w:szCs w:val="21"/>
              </w:rPr>
              <w:t xml:space="preserve">　</w:t>
            </w:r>
            <w:r w:rsidR="00062D14" w:rsidRPr="00F84D22">
              <w:rPr>
                <w:rFonts w:ascii="ＭＳ 明朝" w:hAnsi="ＭＳ 明朝" w:hint="eastAsia"/>
                <w:szCs w:val="21"/>
              </w:rPr>
              <w:t>月</w:t>
            </w:r>
          </w:p>
        </w:tc>
      </w:tr>
      <w:tr w:rsidR="00C067A0" w:rsidRPr="00A23BB2" w14:paraId="6D5BF492" w14:textId="77777777" w:rsidTr="005D022D">
        <w:trPr>
          <w:trHeight w:val="724"/>
          <w:jc w:val="center"/>
        </w:trPr>
        <w:tc>
          <w:tcPr>
            <w:tcW w:w="1247" w:type="dxa"/>
            <w:tcBorders>
              <w:top w:val="single" w:sz="4" w:space="0" w:color="auto"/>
              <w:left w:val="single" w:sz="4" w:space="0" w:color="auto"/>
              <w:right w:val="single" w:sz="4" w:space="0" w:color="auto"/>
            </w:tcBorders>
            <w:vAlign w:val="center"/>
          </w:tcPr>
          <w:p w14:paraId="3B6CBBEC" w14:textId="77777777" w:rsidR="00C067A0" w:rsidRPr="00A23BB2" w:rsidRDefault="000C0E69" w:rsidP="00C067A0">
            <w:pPr>
              <w:jc w:val="center"/>
              <w:rPr>
                <w:rFonts w:ascii="ＭＳ 明朝" w:hAnsi="ＭＳ 明朝"/>
                <w:szCs w:val="21"/>
              </w:rPr>
            </w:pPr>
            <w:r w:rsidRPr="00A23BB2">
              <w:rPr>
                <w:rFonts w:ascii="ＭＳ 明朝" w:hAnsi="ＭＳ 明朝" w:hint="eastAsia"/>
                <w:kern w:val="0"/>
                <w:szCs w:val="21"/>
              </w:rPr>
              <w:t>連絡先</w:t>
            </w:r>
          </w:p>
        </w:tc>
        <w:tc>
          <w:tcPr>
            <w:tcW w:w="8833" w:type="dxa"/>
            <w:gridSpan w:val="5"/>
            <w:tcBorders>
              <w:top w:val="single" w:sz="4" w:space="0" w:color="auto"/>
              <w:left w:val="single" w:sz="4" w:space="0" w:color="auto"/>
              <w:right w:val="single" w:sz="4" w:space="0" w:color="auto"/>
            </w:tcBorders>
            <w:vAlign w:val="center"/>
          </w:tcPr>
          <w:p w14:paraId="55722453" w14:textId="77777777" w:rsidR="00DF658F" w:rsidRPr="00A23BB2" w:rsidRDefault="00C067A0" w:rsidP="00DF658F">
            <w:pPr>
              <w:ind w:leftChars="33" w:left="69" w:right="840"/>
              <w:rPr>
                <w:rFonts w:ascii="ＭＳ 明朝" w:eastAsia="DengXian" w:hAnsi="ＭＳ 明朝"/>
                <w:szCs w:val="21"/>
                <w:lang w:eastAsia="zh-CN"/>
              </w:rPr>
            </w:pPr>
            <w:r w:rsidRPr="00A23BB2">
              <w:rPr>
                <w:rFonts w:ascii="ＭＳ 明朝" w:hAnsi="ＭＳ 明朝" w:hint="eastAsia"/>
                <w:szCs w:val="21"/>
                <w:lang w:eastAsia="zh-CN"/>
              </w:rPr>
              <w:t>携帯番号：</w:t>
            </w:r>
          </w:p>
          <w:p w14:paraId="16E86AF5" w14:textId="77777777" w:rsidR="002E0584" w:rsidRPr="00A23BB2" w:rsidRDefault="00C067A0" w:rsidP="005D022D">
            <w:pPr>
              <w:ind w:leftChars="33" w:left="69" w:right="840"/>
              <w:rPr>
                <w:rFonts w:ascii="ＭＳ 明朝" w:hAnsi="ＭＳ 明朝"/>
                <w:szCs w:val="21"/>
              </w:rPr>
            </w:pPr>
            <w:r w:rsidRPr="00A23BB2">
              <w:rPr>
                <w:rFonts w:ascii="ＭＳ 明朝" w:hAnsi="ＭＳ 明朝" w:hint="eastAsia"/>
                <w:szCs w:val="21"/>
              </w:rPr>
              <w:t>e-mail：</w:t>
            </w:r>
          </w:p>
        </w:tc>
      </w:tr>
      <w:tr w:rsidR="00C067A0" w:rsidRPr="00A23BB2" w14:paraId="13C05AF1" w14:textId="77777777" w:rsidTr="005D02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106"/>
          <w:jc w:val="center"/>
        </w:trPr>
        <w:tc>
          <w:tcPr>
            <w:tcW w:w="1247" w:type="dxa"/>
            <w:vAlign w:val="center"/>
          </w:tcPr>
          <w:p w14:paraId="7BC26E63" w14:textId="77777777" w:rsidR="00C067A0" w:rsidRPr="00A23BB2" w:rsidRDefault="00C067A0" w:rsidP="00C067A0">
            <w:pPr>
              <w:jc w:val="center"/>
              <w:rPr>
                <w:rFonts w:ascii="ＭＳ 明朝" w:hAnsi="ＭＳ 明朝"/>
                <w:szCs w:val="21"/>
              </w:rPr>
            </w:pPr>
            <w:r w:rsidRPr="00A23BB2">
              <w:rPr>
                <w:rFonts w:ascii="ＭＳ 明朝" w:hAnsi="ＭＳ 明朝" w:hint="eastAsia"/>
                <w:szCs w:val="21"/>
              </w:rPr>
              <w:t>所属</w:t>
            </w:r>
          </w:p>
        </w:tc>
        <w:tc>
          <w:tcPr>
            <w:tcW w:w="8833" w:type="dxa"/>
            <w:gridSpan w:val="5"/>
            <w:vAlign w:val="center"/>
          </w:tcPr>
          <w:p w14:paraId="6D11B4C9" w14:textId="77777777" w:rsidR="00C067A0" w:rsidRPr="00A23BB2" w:rsidRDefault="00C067A0" w:rsidP="00C067A0">
            <w:pPr>
              <w:ind w:right="840"/>
              <w:rPr>
                <w:rFonts w:ascii="ＭＳ 明朝" w:hAnsi="ＭＳ 明朝"/>
                <w:szCs w:val="21"/>
                <w:u w:val="single"/>
              </w:rPr>
            </w:pPr>
            <w:r w:rsidRPr="00A23BB2">
              <w:rPr>
                <w:rFonts w:ascii="ＭＳ 明朝" w:hAnsi="ＭＳ 明朝" w:hint="eastAsia"/>
                <w:szCs w:val="21"/>
              </w:rPr>
              <w:t>所属：東京農工大学</w:t>
            </w:r>
            <w:r w:rsidRPr="00A23BB2">
              <w:rPr>
                <w:rFonts w:ascii="ＭＳ 明朝" w:hAnsi="ＭＳ 明朝" w:hint="eastAsia"/>
                <w:szCs w:val="21"/>
                <w:lang w:eastAsia="zh-CN"/>
              </w:rPr>
              <w:t>大学院</w:t>
            </w:r>
            <w:r w:rsidRPr="00A23BB2">
              <w:rPr>
                <w:rFonts w:ascii="ＭＳ 明朝" w:hAnsi="ＭＳ 明朝" w:hint="eastAsia"/>
                <w:szCs w:val="21"/>
                <w:u w:val="single"/>
                <w:lang w:eastAsia="zh-CN"/>
              </w:rPr>
              <w:t xml:space="preserve">　　　　</w:t>
            </w:r>
            <w:r w:rsidRPr="00A23BB2">
              <w:rPr>
                <w:rFonts w:ascii="ＭＳ 明朝" w:hAnsi="ＭＳ 明朝" w:hint="eastAsia"/>
                <w:szCs w:val="21"/>
                <w:u w:val="single"/>
              </w:rPr>
              <w:t>（研究科・学府）</w:t>
            </w:r>
            <w:r w:rsidRPr="00A23BB2">
              <w:rPr>
                <w:rFonts w:ascii="ＭＳ 明朝" w:hAnsi="ＭＳ 明朝" w:hint="eastAsia"/>
                <w:szCs w:val="21"/>
                <w:u w:val="single"/>
                <w:lang w:eastAsia="zh-CN"/>
              </w:rPr>
              <w:t xml:space="preserve">　　　</w:t>
            </w:r>
            <w:r w:rsidRPr="00A23BB2">
              <w:rPr>
                <w:rFonts w:ascii="ＭＳ 明朝" w:hAnsi="ＭＳ 明朝" w:hint="eastAsia"/>
                <w:szCs w:val="21"/>
                <w:u w:val="single"/>
              </w:rPr>
              <w:t xml:space="preserve">　</w:t>
            </w:r>
            <w:r w:rsidRPr="00A23BB2">
              <w:rPr>
                <w:rFonts w:ascii="ＭＳ 明朝" w:hAnsi="ＭＳ 明朝" w:hint="eastAsia"/>
                <w:szCs w:val="21"/>
                <w:u w:val="single"/>
                <w:lang w:eastAsia="zh-CN"/>
              </w:rPr>
              <w:t>専攻</w:t>
            </w:r>
          </w:p>
          <w:p w14:paraId="5B5187B7" w14:textId="77777777" w:rsidR="00C067A0" w:rsidRPr="00A23BB2" w:rsidRDefault="00C067A0" w:rsidP="00C067A0">
            <w:pPr>
              <w:ind w:right="840"/>
              <w:rPr>
                <w:rFonts w:ascii="ＭＳ 明朝" w:hAnsi="ＭＳ 明朝"/>
                <w:szCs w:val="21"/>
              </w:rPr>
            </w:pPr>
            <w:r w:rsidRPr="00A23BB2">
              <w:rPr>
                <w:rFonts w:ascii="ＭＳ 明朝" w:hAnsi="ＭＳ 明朝" w:hint="eastAsia"/>
                <w:szCs w:val="21"/>
              </w:rPr>
              <w:t>所属研究室：</w:t>
            </w:r>
            <w:r w:rsidRPr="00A23BB2">
              <w:rPr>
                <w:rFonts w:ascii="ＭＳ 明朝" w:hAnsi="ＭＳ 明朝" w:hint="eastAsia"/>
                <w:szCs w:val="21"/>
                <w:u w:val="single"/>
              </w:rPr>
              <w:t xml:space="preserve">　　　　　　</w:t>
            </w:r>
            <w:r w:rsidR="005D022D" w:rsidRPr="00A23BB2">
              <w:rPr>
                <w:rFonts w:ascii="ＭＳ 明朝" w:hAnsi="ＭＳ 明朝" w:hint="eastAsia"/>
                <w:szCs w:val="21"/>
              </w:rPr>
              <w:t xml:space="preserve">　受入教員名：</w:t>
            </w:r>
            <w:r w:rsidR="005D022D" w:rsidRPr="00A23BB2">
              <w:rPr>
                <w:rFonts w:ascii="ＭＳ 明朝" w:hAnsi="ＭＳ 明朝" w:hint="eastAsia"/>
                <w:szCs w:val="21"/>
                <w:u w:val="single"/>
              </w:rPr>
              <w:t xml:space="preserve">　　　　　　　　　　</w:t>
            </w:r>
          </w:p>
          <w:p w14:paraId="61D06BB1" w14:textId="77777777" w:rsidR="00C067A0" w:rsidRPr="00A23BB2" w:rsidRDefault="00C067A0" w:rsidP="00C067A0">
            <w:pPr>
              <w:ind w:right="840"/>
              <w:rPr>
                <w:rFonts w:ascii="ＭＳ 明朝" w:hAnsi="ＭＳ 明朝"/>
                <w:szCs w:val="21"/>
                <w:u w:val="single"/>
              </w:rPr>
            </w:pPr>
            <w:r w:rsidRPr="00A23BB2">
              <w:rPr>
                <w:rFonts w:ascii="ＭＳ 明朝" w:hAnsi="ＭＳ 明朝" w:hint="eastAsia"/>
                <w:szCs w:val="21"/>
              </w:rPr>
              <w:t>受入教員内線:</w:t>
            </w:r>
            <w:r w:rsidRPr="00A23BB2">
              <w:rPr>
                <w:rFonts w:ascii="ＭＳ 明朝" w:hAnsi="ＭＳ 明朝" w:hint="eastAsia"/>
                <w:szCs w:val="21"/>
                <w:u w:val="single"/>
              </w:rPr>
              <w:t xml:space="preserve">　　　　</w:t>
            </w:r>
            <w:r w:rsidRPr="00A23BB2">
              <w:rPr>
                <w:rFonts w:ascii="ＭＳ 明朝" w:hAnsi="ＭＳ 明朝" w:hint="eastAsia"/>
                <w:szCs w:val="21"/>
              </w:rPr>
              <w:t xml:space="preserve">　受入教員e-mail: </w:t>
            </w:r>
            <w:r w:rsidRPr="00A23BB2">
              <w:rPr>
                <w:rFonts w:ascii="ＭＳ 明朝" w:hAnsi="ＭＳ 明朝" w:hint="eastAsia"/>
                <w:szCs w:val="21"/>
                <w:u w:val="single"/>
              </w:rPr>
              <w:t xml:space="preserve"> 　　　　　　　　　       　</w:t>
            </w:r>
          </w:p>
        </w:tc>
      </w:tr>
      <w:tr w:rsidR="00C067A0" w:rsidRPr="00A23BB2" w14:paraId="12D18C5F" w14:textId="77777777" w:rsidTr="005D02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397"/>
          <w:jc w:val="center"/>
        </w:trPr>
        <w:tc>
          <w:tcPr>
            <w:tcW w:w="1247" w:type="dxa"/>
            <w:vAlign w:val="center"/>
          </w:tcPr>
          <w:p w14:paraId="556D89C5" w14:textId="77777777" w:rsidR="00557F07" w:rsidRPr="00A23BB2" w:rsidRDefault="00C067A0" w:rsidP="00557F07">
            <w:pPr>
              <w:jc w:val="center"/>
              <w:rPr>
                <w:rFonts w:ascii="ＭＳ 明朝" w:hAnsi="ＭＳ 明朝"/>
                <w:kern w:val="0"/>
                <w:szCs w:val="21"/>
              </w:rPr>
            </w:pPr>
            <w:r w:rsidRPr="00A23BB2">
              <w:rPr>
                <w:rFonts w:ascii="ＭＳ 明朝" w:hAnsi="ＭＳ 明朝" w:hint="eastAsia"/>
                <w:spacing w:val="210"/>
                <w:kern w:val="0"/>
                <w:szCs w:val="21"/>
                <w:fitText w:val="840" w:id="-1037865984"/>
              </w:rPr>
              <w:t>学</w:t>
            </w:r>
            <w:r w:rsidRPr="00A23BB2">
              <w:rPr>
                <w:rFonts w:ascii="ＭＳ 明朝" w:hAnsi="ＭＳ 明朝" w:hint="eastAsia"/>
                <w:kern w:val="0"/>
                <w:szCs w:val="21"/>
                <w:fitText w:val="840" w:id="-1037865984"/>
              </w:rPr>
              <w:t>歴</w:t>
            </w:r>
          </w:p>
        </w:tc>
        <w:tc>
          <w:tcPr>
            <w:tcW w:w="8833" w:type="dxa"/>
            <w:gridSpan w:val="5"/>
            <w:vAlign w:val="center"/>
          </w:tcPr>
          <w:p w14:paraId="664B2993" w14:textId="77777777" w:rsidR="00C067A0" w:rsidRPr="00A23BB2" w:rsidRDefault="000C0E69" w:rsidP="00C067A0">
            <w:pPr>
              <w:rPr>
                <w:rFonts w:ascii="ＭＳ 明朝" w:hAnsi="ＭＳ 明朝"/>
                <w:szCs w:val="21"/>
              </w:rPr>
            </w:pPr>
            <w:r w:rsidRPr="00A23BB2">
              <w:rPr>
                <w:rFonts w:ascii="ＭＳ 明朝" w:hAnsi="ＭＳ 明朝" w:hint="eastAsia"/>
                <w:szCs w:val="21"/>
              </w:rPr>
              <w:t>1</w:t>
            </w:r>
            <w:r w:rsidR="00C067A0" w:rsidRPr="00A23BB2">
              <w:rPr>
                <w:rFonts w:ascii="ＭＳ 明朝" w:hAnsi="ＭＳ 明朝" w:hint="eastAsia"/>
                <w:szCs w:val="21"/>
              </w:rPr>
              <w:t>.</w:t>
            </w:r>
            <w:r w:rsidR="00557F07" w:rsidRPr="00A23BB2">
              <w:rPr>
                <w:rFonts w:ascii="ＭＳ 明朝" w:hAnsi="ＭＳ 明朝" w:hint="eastAsia"/>
                <w:szCs w:val="21"/>
              </w:rPr>
              <w:t>令和</w:t>
            </w:r>
            <w:r w:rsidR="00C067A0" w:rsidRPr="00A23BB2">
              <w:rPr>
                <w:rFonts w:ascii="ＭＳ 明朝" w:hAnsi="ＭＳ 明朝" w:hint="eastAsia"/>
                <w:szCs w:val="21"/>
              </w:rPr>
              <w:t xml:space="preserve">　　年　　月</w:t>
            </w:r>
            <w:r w:rsidR="00557F07" w:rsidRPr="00A23BB2">
              <w:rPr>
                <w:rFonts w:ascii="ＭＳ 明朝" w:hAnsi="ＭＳ 明朝" w:hint="eastAsia"/>
                <w:szCs w:val="21"/>
              </w:rPr>
              <w:t xml:space="preserve">  </w:t>
            </w:r>
            <w:r w:rsidR="00C067A0" w:rsidRPr="00A23BB2">
              <w:rPr>
                <w:rFonts w:ascii="ＭＳ 明朝" w:hAnsi="ＭＳ 明朝" w:hint="eastAsia"/>
                <w:szCs w:val="21"/>
                <w:u w:val="single"/>
              </w:rPr>
              <w:t xml:space="preserve">　　　　　　</w:t>
            </w:r>
            <w:r w:rsidR="00C067A0" w:rsidRPr="00A23BB2">
              <w:rPr>
                <w:rFonts w:ascii="ＭＳ 明朝" w:hAnsi="ＭＳ 明朝" w:hint="eastAsia"/>
                <w:szCs w:val="21"/>
              </w:rPr>
              <w:t>大学大学院修士課程（博士前期課程）入学</w:t>
            </w:r>
          </w:p>
          <w:p w14:paraId="6C86D287" w14:textId="77777777" w:rsidR="00C067A0" w:rsidRPr="00A23BB2" w:rsidRDefault="00C067A0" w:rsidP="00C067A0">
            <w:pPr>
              <w:ind w:right="840"/>
              <w:rPr>
                <w:rFonts w:ascii="ＭＳ 明朝" w:hAnsi="ＭＳ 明朝"/>
                <w:szCs w:val="21"/>
                <w:u w:val="single"/>
              </w:rPr>
            </w:pPr>
            <w:r w:rsidRPr="00A23BB2">
              <w:rPr>
                <w:rFonts w:ascii="ＭＳ 明朝" w:hAnsi="ＭＳ 明朝" w:hint="eastAsia"/>
                <w:szCs w:val="21"/>
              </w:rPr>
              <w:t xml:space="preserve">　　　　　　　　　　　　　　　　　　（</w:t>
            </w:r>
            <w:r w:rsidRPr="00A23BB2">
              <w:rPr>
                <w:rFonts w:ascii="ＭＳ 明朝" w:hAnsi="ＭＳ 明朝" w:hint="eastAsia"/>
                <w:szCs w:val="21"/>
                <w:u w:val="single"/>
              </w:rPr>
              <w:t xml:space="preserve">　　　（</w:t>
            </w:r>
            <w:r w:rsidRPr="00A23BB2">
              <w:rPr>
                <w:rFonts w:ascii="ＭＳ 明朝" w:hAnsi="ＭＳ 明朝" w:hint="eastAsia"/>
                <w:szCs w:val="21"/>
              </w:rPr>
              <w:t>研究科・学府）</w:t>
            </w:r>
            <w:r w:rsidRPr="00A23BB2">
              <w:rPr>
                <w:rFonts w:ascii="ＭＳ 明朝" w:hAnsi="ＭＳ 明朝" w:hint="eastAsia"/>
                <w:szCs w:val="21"/>
                <w:u w:val="single"/>
              </w:rPr>
              <w:t xml:space="preserve">　　　　　</w:t>
            </w:r>
            <w:r w:rsidRPr="00A23BB2">
              <w:rPr>
                <w:rFonts w:ascii="ＭＳ 明朝" w:hAnsi="ＭＳ 明朝" w:hint="eastAsia"/>
                <w:szCs w:val="21"/>
              </w:rPr>
              <w:t>専攻）</w:t>
            </w:r>
          </w:p>
          <w:p w14:paraId="0B4774FD" w14:textId="77777777" w:rsidR="00C067A0" w:rsidRPr="00A23BB2" w:rsidRDefault="00C067A0" w:rsidP="00C067A0">
            <w:pPr>
              <w:ind w:right="840"/>
              <w:rPr>
                <w:rFonts w:ascii="ＭＳ 明朝" w:hAnsi="ＭＳ 明朝"/>
                <w:szCs w:val="21"/>
              </w:rPr>
            </w:pPr>
          </w:p>
          <w:p w14:paraId="4F5FCFC6" w14:textId="77777777" w:rsidR="00C067A0" w:rsidRPr="00A23BB2" w:rsidRDefault="000C0E69" w:rsidP="00C067A0">
            <w:pPr>
              <w:rPr>
                <w:rFonts w:ascii="ＭＳ 明朝" w:hAnsi="ＭＳ 明朝"/>
                <w:szCs w:val="21"/>
              </w:rPr>
            </w:pPr>
            <w:r w:rsidRPr="00A23BB2">
              <w:rPr>
                <w:rFonts w:ascii="ＭＳ 明朝" w:hAnsi="ＭＳ 明朝" w:hint="eastAsia"/>
                <w:szCs w:val="21"/>
              </w:rPr>
              <w:t>2</w:t>
            </w:r>
            <w:r w:rsidR="00C067A0" w:rsidRPr="00A23BB2">
              <w:rPr>
                <w:rFonts w:ascii="ＭＳ 明朝" w:hAnsi="ＭＳ 明朝" w:hint="eastAsia"/>
                <w:szCs w:val="21"/>
              </w:rPr>
              <w:t>.</w:t>
            </w:r>
            <w:r w:rsidR="00557F07" w:rsidRPr="00A23BB2">
              <w:rPr>
                <w:rFonts w:ascii="ＭＳ 明朝" w:hAnsi="ＭＳ 明朝" w:hint="eastAsia"/>
                <w:szCs w:val="21"/>
              </w:rPr>
              <w:t>令和</w:t>
            </w:r>
            <w:r w:rsidR="00C067A0" w:rsidRPr="00A23BB2">
              <w:rPr>
                <w:rFonts w:ascii="ＭＳ 明朝" w:hAnsi="ＭＳ 明朝" w:hint="eastAsia"/>
                <w:szCs w:val="21"/>
              </w:rPr>
              <w:t xml:space="preserve">　　年　　月　東京農工大学大学院博士課程（博士後期課程）入学</w:t>
            </w:r>
          </w:p>
          <w:p w14:paraId="29B2ABCF" w14:textId="77777777" w:rsidR="00C067A0" w:rsidRPr="00A23BB2" w:rsidRDefault="00C067A0" w:rsidP="00C067A0">
            <w:pPr>
              <w:ind w:right="840"/>
              <w:rPr>
                <w:rFonts w:ascii="ＭＳ 明朝" w:hAnsi="ＭＳ 明朝"/>
                <w:szCs w:val="21"/>
              </w:rPr>
            </w:pPr>
            <w:r w:rsidRPr="00A23BB2">
              <w:rPr>
                <w:rFonts w:ascii="ＭＳ 明朝" w:hAnsi="ＭＳ 明朝" w:hint="eastAsia"/>
                <w:szCs w:val="21"/>
              </w:rPr>
              <w:t xml:space="preserve">　　　　　　　　　　　　　　　　　（</w:t>
            </w:r>
            <w:r w:rsidRPr="00A23BB2">
              <w:rPr>
                <w:rFonts w:ascii="ＭＳ 明朝" w:hAnsi="ＭＳ 明朝" w:hint="eastAsia"/>
                <w:szCs w:val="21"/>
                <w:u w:val="single"/>
              </w:rPr>
              <w:t xml:space="preserve">　　　（</w:t>
            </w:r>
            <w:r w:rsidRPr="00A23BB2">
              <w:rPr>
                <w:rFonts w:ascii="ＭＳ 明朝" w:hAnsi="ＭＳ 明朝" w:hint="eastAsia"/>
                <w:szCs w:val="21"/>
              </w:rPr>
              <w:t>研究科・学府）</w:t>
            </w:r>
            <w:r w:rsidRPr="00A23BB2">
              <w:rPr>
                <w:rFonts w:ascii="ＭＳ 明朝" w:hAnsi="ＭＳ 明朝" w:hint="eastAsia"/>
                <w:szCs w:val="21"/>
                <w:u w:val="single"/>
              </w:rPr>
              <w:t xml:space="preserve">　　　　　</w:t>
            </w:r>
            <w:r w:rsidRPr="00A23BB2">
              <w:rPr>
                <w:rFonts w:ascii="ＭＳ 明朝" w:hAnsi="ＭＳ 明朝" w:hint="eastAsia"/>
                <w:szCs w:val="21"/>
              </w:rPr>
              <w:t>専攻）</w:t>
            </w:r>
          </w:p>
          <w:p w14:paraId="4675E59D" w14:textId="77777777" w:rsidR="00C067A0" w:rsidRPr="00A23BB2" w:rsidRDefault="00C067A0" w:rsidP="00C067A0">
            <w:pPr>
              <w:ind w:right="840"/>
              <w:rPr>
                <w:rFonts w:ascii="ＭＳ 明朝" w:hAnsi="ＭＳ 明朝"/>
                <w:szCs w:val="21"/>
              </w:rPr>
            </w:pPr>
          </w:p>
          <w:p w14:paraId="33F68177" w14:textId="77777777" w:rsidR="00C067A0" w:rsidRPr="00A23BB2" w:rsidRDefault="000C0E69" w:rsidP="005D022D">
            <w:pPr>
              <w:ind w:right="840"/>
              <w:rPr>
                <w:rFonts w:ascii="ＭＳ 明朝" w:hAnsi="ＭＳ 明朝"/>
                <w:szCs w:val="21"/>
              </w:rPr>
            </w:pPr>
            <w:r w:rsidRPr="00A23BB2">
              <w:rPr>
                <w:rFonts w:ascii="ＭＳ 明朝" w:hAnsi="ＭＳ 明朝" w:hint="eastAsia"/>
                <w:szCs w:val="21"/>
              </w:rPr>
              <w:t>3</w:t>
            </w:r>
            <w:r w:rsidR="00C067A0" w:rsidRPr="00A23BB2">
              <w:rPr>
                <w:rFonts w:ascii="ＭＳ 明朝" w:hAnsi="ＭＳ 明朝" w:hint="eastAsia"/>
                <w:szCs w:val="21"/>
              </w:rPr>
              <w:t>.</w:t>
            </w:r>
            <w:r w:rsidR="00557F07" w:rsidRPr="00A23BB2">
              <w:rPr>
                <w:rFonts w:ascii="ＭＳ 明朝" w:hAnsi="ＭＳ 明朝" w:hint="eastAsia"/>
                <w:szCs w:val="21"/>
              </w:rPr>
              <w:t>令和</w:t>
            </w:r>
            <w:r w:rsidR="00C067A0" w:rsidRPr="00A23BB2">
              <w:rPr>
                <w:rFonts w:ascii="ＭＳ 明朝" w:hAnsi="ＭＳ 明朝" w:hint="eastAsia"/>
                <w:szCs w:val="21"/>
              </w:rPr>
              <w:t xml:space="preserve">　　年　　月　</w:t>
            </w:r>
            <w:r w:rsidR="00C067A0" w:rsidRPr="00A23BB2">
              <w:rPr>
                <w:rFonts w:ascii="ＭＳ 明朝" w:hAnsi="ＭＳ 明朝" w:hint="eastAsia"/>
                <w:szCs w:val="21"/>
                <w:u w:val="single"/>
              </w:rPr>
              <w:t>博士（　　　　）</w:t>
            </w:r>
            <w:r w:rsidR="00C067A0" w:rsidRPr="00A23BB2">
              <w:rPr>
                <w:rFonts w:ascii="ＭＳ 明朝" w:hAnsi="ＭＳ 明朝" w:hint="eastAsia"/>
                <w:szCs w:val="21"/>
              </w:rPr>
              <w:t>の学位取得(見込)</w:t>
            </w:r>
            <w:r w:rsidR="00C067A0" w:rsidRPr="00A23BB2">
              <w:rPr>
                <w:rFonts w:ascii="ＭＳ 明朝" w:hAnsi="ＭＳ 明朝"/>
                <w:szCs w:val="21"/>
              </w:rPr>
              <w:t xml:space="preserve">　　　　</w:t>
            </w:r>
            <w:r w:rsidR="00C067A0" w:rsidRPr="00A23BB2">
              <w:rPr>
                <w:rFonts w:ascii="ＭＳ 明朝" w:hAnsi="ＭＳ 明朝" w:hint="eastAsia"/>
                <w:szCs w:val="21"/>
              </w:rPr>
              <w:t xml:space="preserve">　　　　　　　　　　　　　　　　　　　　　　　　　　　　　　</w:t>
            </w:r>
          </w:p>
        </w:tc>
      </w:tr>
      <w:tr w:rsidR="00155A69" w:rsidRPr="00D5058E" w14:paraId="0CE3632C" w14:textId="77777777" w:rsidTr="005D022D">
        <w:trPr>
          <w:trHeight w:val="5094"/>
          <w:jc w:val="center"/>
        </w:trPr>
        <w:tc>
          <w:tcPr>
            <w:tcW w:w="1247" w:type="dxa"/>
            <w:tcBorders>
              <w:left w:val="single" w:sz="4" w:space="0" w:color="auto"/>
              <w:bottom w:val="single" w:sz="4" w:space="0" w:color="auto"/>
              <w:right w:val="single" w:sz="4" w:space="0" w:color="auto"/>
            </w:tcBorders>
            <w:vAlign w:val="center"/>
          </w:tcPr>
          <w:p w14:paraId="0C02DFB2" w14:textId="77777777" w:rsidR="00155A69" w:rsidRPr="00D5058E" w:rsidRDefault="00155A69" w:rsidP="00AE46CC">
            <w:pPr>
              <w:jc w:val="center"/>
              <w:rPr>
                <w:rFonts w:ascii="ＭＳ 明朝" w:hAnsi="ＭＳ 明朝"/>
                <w:szCs w:val="21"/>
              </w:rPr>
            </w:pPr>
            <w:r>
              <w:rPr>
                <w:rFonts w:ascii="ＭＳ 明朝" w:hAnsi="ＭＳ 明朝" w:hint="eastAsia"/>
                <w:szCs w:val="21"/>
              </w:rPr>
              <w:t>申請資格確認欄</w:t>
            </w:r>
          </w:p>
        </w:tc>
        <w:tc>
          <w:tcPr>
            <w:tcW w:w="8833" w:type="dxa"/>
            <w:gridSpan w:val="5"/>
            <w:tcBorders>
              <w:left w:val="single" w:sz="4" w:space="0" w:color="auto"/>
              <w:bottom w:val="single" w:sz="4" w:space="0" w:color="auto"/>
              <w:right w:val="single" w:sz="4" w:space="0" w:color="auto"/>
            </w:tcBorders>
            <w:vAlign w:val="center"/>
          </w:tcPr>
          <w:p w14:paraId="654C7891" w14:textId="77777777" w:rsidR="00504DD7" w:rsidRDefault="00504DD7" w:rsidP="00504DD7">
            <w:pPr>
              <w:widowControl/>
              <w:jc w:val="left"/>
              <w:rPr>
                <w:rFonts w:ascii="ＭＳ 明朝" w:hAnsi="ＭＳ 明朝"/>
                <w:szCs w:val="21"/>
              </w:rPr>
            </w:pPr>
            <w:r>
              <w:rPr>
                <w:rFonts w:ascii="ＭＳ 明朝" w:hAnsi="ＭＳ 明朝" w:hint="eastAsia"/>
                <w:szCs w:val="21"/>
              </w:rPr>
              <w:t>募集要項「３．学生の申請資格」の内容を満たしていることを確認したうえで、以下の</w:t>
            </w:r>
            <w:r w:rsidRPr="00CD00D3">
              <w:rPr>
                <w:rFonts w:ascii="ＭＳ 明朝" w:hAnsi="ＭＳ 明朝" w:hint="eastAsia"/>
                <w:szCs w:val="21"/>
              </w:rPr>
              <w:t>各チェックボックス</w:t>
            </w:r>
            <w:r>
              <w:rPr>
                <w:rFonts w:ascii="ＭＳ 明朝" w:hAnsi="ＭＳ 明朝" w:hint="eastAsia"/>
                <w:szCs w:val="21"/>
              </w:rPr>
              <w:t>（□）を■に変更してください</w:t>
            </w:r>
            <w:r w:rsidRPr="00CD00D3">
              <w:rPr>
                <w:rFonts w:ascii="ＭＳ 明朝" w:hAnsi="ＭＳ 明朝" w:hint="eastAsia"/>
                <w:szCs w:val="21"/>
              </w:rPr>
              <w:t>。</w:t>
            </w:r>
            <w:r>
              <w:rPr>
                <w:rFonts w:ascii="ＭＳ 明朝" w:hAnsi="ＭＳ 明朝" w:hint="eastAsia"/>
                <w:szCs w:val="21"/>
              </w:rPr>
              <w:t>全ての項目が</w:t>
            </w:r>
            <w:r w:rsidRPr="00CD00D3">
              <w:rPr>
                <w:rFonts w:ascii="ＭＳ 明朝" w:hAnsi="ＭＳ 明朝" w:hint="eastAsia"/>
                <w:szCs w:val="21"/>
              </w:rPr>
              <w:t>確認されて</w:t>
            </w:r>
            <w:r>
              <w:rPr>
                <w:rFonts w:ascii="ＭＳ 明朝" w:hAnsi="ＭＳ 明朝" w:hint="eastAsia"/>
                <w:szCs w:val="21"/>
              </w:rPr>
              <w:t>い</w:t>
            </w:r>
            <w:r w:rsidRPr="00CD00D3">
              <w:rPr>
                <w:rFonts w:ascii="ＭＳ 明朝" w:hAnsi="ＭＳ 明朝" w:hint="eastAsia"/>
                <w:szCs w:val="21"/>
              </w:rPr>
              <w:t>ることを前提に</w:t>
            </w:r>
            <w:r>
              <w:rPr>
                <w:rFonts w:ascii="ＭＳ 明朝" w:hAnsi="ＭＳ 明朝" w:hint="eastAsia"/>
                <w:szCs w:val="21"/>
              </w:rPr>
              <w:t>選考</w:t>
            </w:r>
            <w:r w:rsidRPr="00CD00D3">
              <w:rPr>
                <w:rFonts w:ascii="ＭＳ 明朝" w:hAnsi="ＭＳ 明朝" w:hint="eastAsia"/>
                <w:szCs w:val="21"/>
              </w:rPr>
              <w:t>を行います。</w:t>
            </w:r>
          </w:p>
          <w:p w14:paraId="41BA48C3" w14:textId="77777777" w:rsidR="00504DD7" w:rsidRDefault="00504DD7" w:rsidP="00504DD7">
            <w:pPr>
              <w:widowControl/>
              <w:jc w:val="left"/>
              <w:rPr>
                <w:rFonts w:ascii="ＭＳ 明朝" w:hAnsi="ＭＳ 明朝"/>
                <w:szCs w:val="21"/>
              </w:rPr>
            </w:pPr>
          </w:p>
          <w:p w14:paraId="228644DF" w14:textId="77777777" w:rsidR="00504DD7" w:rsidRPr="00F84D22" w:rsidRDefault="00504DD7" w:rsidP="00504DD7">
            <w:pPr>
              <w:jc w:val="left"/>
              <w:rPr>
                <w:rFonts w:ascii="ＭＳ 明朝" w:hAnsi="ＭＳ 明朝"/>
                <w:szCs w:val="21"/>
              </w:rPr>
            </w:pPr>
            <w:r w:rsidRPr="00F84D22">
              <w:rPr>
                <w:rFonts w:ascii="ＭＳ 明朝" w:hAnsi="ＭＳ 明朝" w:hint="eastAsia"/>
                <w:szCs w:val="21"/>
              </w:rPr>
              <w:t>□　国費外国人留学生ではありません。</w:t>
            </w:r>
          </w:p>
          <w:p w14:paraId="140CE54C" w14:textId="77777777" w:rsidR="00504DD7" w:rsidRPr="00F84D22" w:rsidRDefault="00504DD7" w:rsidP="00504DD7">
            <w:pPr>
              <w:jc w:val="left"/>
              <w:rPr>
                <w:rFonts w:ascii="ＭＳ 明朝" w:hAnsi="ＭＳ 明朝"/>
                <w:szCs w:val="21"/>
              </w:rPr>
            </w:pPr>
            <w:r w:rsidRPr="00F84D22">
              <w:rPr>
                <w:rFonts w:ascii="ＭＳ 明朝" w:hAnsi="ＭＳ 明朝" w:hint="eastAsia"/>
                <w:szCs w:val="21"/>
              </w:rPr>
              <w:t>□　外国政府派遣留学生ではありません。</w:t>
            </w:r>
          </w:p>
          <w:p w14:paraId="4DC5569F" w14:textId="77777777" w:rsidR="00504DD7" w:rsidRPr="00F84D22" w:rsidRDefault="00504DD7" w:rsidP="00504DD7">
            <w:pPr>
              <w:jc w:val="left"/>
              <w:rPr>
                <w:rFonts w:ascii="ＭＳ 明朝" w:hAnsi="ＭＳ 明朝"/>
                <w:szCs w:val="21"/>
              </w:rPr>
            </w:pPr>
            <w:r w:rsidRPr="00F84D22">
              <w:rPr>
                <w:rFonts w:ascii="ＭＳ 明朝" w:hAnsi="ＭＳ 明朝" w:hint="eastAsia"/>
                <w:szCs w:val="21"/>
              </w:rPr>
              <w:t>□　日本学術振興会特別研究員ではありません。</w:t>
            </w:r>
          </w:p>
          <w:p w14:paraId="2698EC94" w14:textId="77777777" w:rsidR="00F84D22" w:rsidRDefault="00504DD7" w:rsidP="00F84D22">
            <w:pPr>
              <w:ind w:left="210" w:hangingChars="100" w:hanging="210"/>
              <w:jc w:val="left"/>
              <w:rPr>
                <w:rFonts w:ascii="ＭＳ 明朝" w:hAnsi="ＭＳ 明朝"/>
                <w:szCs w:val="21"/>
              </w:rPr>
            </w:pPr>
            <w:r w:rsidRPr="00F84D22">
              <w:rPr>
                <w:rFonts w:ascii="ＭＳ 明朝" w:hAnsi="ＭＳ 明朝" w:hint="eastAsia"/>
                <w:szCs w:val="21"/>
              </w:rPr>
              <w:t>□　次世代研究者挑戦的研究プログラムフェローシップの対象学生ではありません。</w:t>
            </w:r>
          </w:p>
          <w:p w14:paraId="53B8A2EF" w14:textId="77777777" w:rsidR="00F84D22" w:rsidRPr="00F84D22" w:rsidRDefault="00F84D22" w:rsidP="00F84D22">
            <w:pPr>
              <w:ind w:left="210" w:hangingChars="100" w:hanging="210"/>
              <w:jc w:val="left"/>
              <w:rPr>
                <w:rFonts w:ascii="ＭＳ 明朝" w:hAnsi="ＭＳ 明朝"/>
                <w:szCs w:val="21"/>
              </w:rPr>
            </w:pPr>
            <w:r w:rsidRPr="00F84D22">
              <w:rPr>
                <w:rFonts w:ascii="ＭＳ 明朝" w:hAnsi="ＭＳ 明朝" w:hint="eastAsia"/>
                <w:szCs w:val="21"/>
              </w:rPr>
              <w:t>□　大学や企業等から、生活費相当額（240万円程度）として十分な水準で、給与・役員報酬等の安定的な収入を得ていません。</w:t>
            </w:r>
          </w:p>
          <w:p w14:paraId="6D4F9B5D" w14:textId="77777777" w:rsidR="00504DD7" w:rsidRPr="00F84D22" w:rsidRDefault="00504DD7" w:rsidP="00504DD7">
            <w:pPr>
              <w:jc w:val="left"/>
              <w:rPr>
                <w:rFonts w:ascii="ＭＳ 明朝" w:hAnsi="ＭＳ 明朝"/>
                <w:szCs w:val="21"/>
              </w:rPr>
            </w:pPr>
            <w:r w:rsidRPr="00F84D22">
              <w:rPr>
                <w:rFonts w:ascii="ＭＳ 明朝" w:hAnsi="ＭＳ 明朝" w:hint="eastAsia"/>
                <w:szCs w:val="21"/>
              </w:rPr>
              <w:t>□　重複受給ができない他の奨学金等を受給していません。</w:t>
            </w:r>
          </w:p>
          <w:p w14:paraId="2208383F" w14:textId="77777777" w:rsidR="00504DD7" w:rsidRPr="00F84D22" w:rsidRDefault="00504DD7" w:rsidP="00504DD7">
            <w:pPr>
              <w:ind w:left="420" w:hangingChars="200" w:hanging="420"/>
              <w:jc w:val="left"/>
              <w:rPr>
                <w:rFonts w:ascii="ＭＳ 明朝" w:hAnsi="ＭＳ 明朝"/>
                <w:szCs w:val="21"/>
              </w:rPr>
            </w:pPr>
            <w:r w:rsidRPr="00F84D22">
              <w:rPr>
                <w:rFonts w:ascii="ＭＳ 明朝" w:hAnsi="ＭＳ 明朝" w:hint="eastAsia"/>
                <w:szCs w:val="21"/>
              </w:rPr>
              <w:t>□　休学中ではありません。</w:t>
            </w:r>
          </w:p>
          <w:p w14:paraId="30628D4C" w14:textId="77777777" w:rsidR="00504DD7" w:rsidRPr="00F84D22" w:rsidRDefault="00504DD7" w:rsidP="00504DD7">
            <w:pPr>
              <w:ind w:left="210" w:hangingChars="100" w:hanging="210"/>
              <w:jc w:val="left"/>
              <w:rPr>
                <w:rFonts w:ascii="ＭＳ 明朝" w:hAnsi="ＭＳ 明朝"/>
                <w:szCs w:val="21"/>
              </w:rPr>
            </w:pPr>
            <w:r w:rsidRPr="00F84D22">
              <w:rPr>
                <w:rFonts w:ascii="ＭＳ 明朝" w:hAnsi="ＭＳ 明朝" w:hint="eastAsia"/>
                <w:szCs w:val="21"/>
              </w:rPr>
              <w:t>□　科学技術振興機構に必要な個人情報を提供することを了承し、メール等で連絡があった</w:t>
            </w:r>
          </w:p>
          <w:p w14:paraId="4FD3703B" w14:textId="77777777" w:rsidR="00504DD7" w:rsidRPr="00F84D22" w:rsidRDefault="00504DD7" w:rsidP="00504DD7">
            <w:pPr>
              <w:ind w:leftChars="100" w:left="210"/>
              <w:jc w:val="left"/>
              <w:rPr>
                <w:rFonts w:ascii="ＭＳ 明朝" w:hAnsi="ＭＳ 明朝"/>
                <w:szCs w:val="21"/>
              </w:rPr>
            </w:pPr>
            <w:r w:rsidRPr="00F84D22">
              <w:rPr>
                <w:rFonts w:ascii="ＭＳ 明朝" w:hAnsi="ＭＳ 明朝" w:hint="eastAsia"/>
                <w:szCs w:val="21"/>
              </w:rPr>
              <w:t>場合は速やかに対応いたします。</w:t>
            </w:r>
          </w:p>
          <w:p w14:paraId="7D85562E" w14:textId="77777777" w:rsidR="00504DD7" w:rsidRPr="005D022D" w:rsidRDefault="00504DD7" w:rsidP="00504DD7">
            <w:pPr>
              <w:ind w:left="420" w:hangingChars="200" w:hanging="420"/>
              <w:jc w:val="left"/>
              <w:rPr>
                <w:rFonts w:ascii="ＭＳ 明朝" w:hAnsi="ＭＳ 明朝"/>
                <w:szCs w:val="21"/>
              </w:rPr>
            </w:pPr>
            <w:r w:rsidRPr="00F84D22">
              <w:rPr>
                <w:rFonts w:ascii="ＭＳ 明朝" w:hAnsi="ＭＳ 明朝" w:hint="eastAsia"/>
                <w:szCs w:val="21"/>
              </w:rPr>
              <w:t>□　東京農工大学未来価値創造研究教育特区型JIRITSU(自立)フェローシップ制度実施要項を読み、「学生が果たすべき義務」、「実施報告」、「支給資格の取消」、「フェローシップの返還」などについて理解しました。</w:t>
            </w:r>
          </w:p>
          <w:p w14:paraId="7F481F3D" w14:textId="77777777" w:rsidR="002F04F1" w:rsidRPr="00504DD7" w:rsidRDefault="002F04F1" w:rsidP="009263DF">
            <w:pPr>
              <w:ind w:left="210" w:hangingChars="100" w:hanging="210"/>
              <w:jc w:val="left"/>
              <w:rPr>
                <w:rFonts w:ascii="ＭＳ 明朝" w:hAnsi="ＭＳ 明朝"/>
                <w:szCs w:val="21"/>
              </w:rPr>
            </w:pPr>
          </w:p>
        </w:tc>
      </w:tr>
    </w:tbl>
    <w:p w14:paraId="0A6033C7" w14:textId="77777777" w:rsidR="00C067A0" w:rsidRDefault="00C067A0" w:rsidP="00143B52">
      <w:pPr>
        <w:ind w:firstLineChars="200" w:firstLine="402"/>
        <w:rPr>
          <w:rFonts w:ascii="ＭＳ 明朝" w:hAnsi="ＭＳ 明朝"/>
          <w:b/>
          <w:sz w:val="20"/>
          <w:szCs w:val="20"/>
        </w:rPr>
      </w:pPr>
    </w:p>
    <w:p w14:paraId="27AF13E4" w14:textId="77777777" w:rsidR="002E0584" w:rsidRDefault="00155A69" w:rsidP="00155A69">
      <w:pPr>
        <w:spacing w:line="276" w:lineRule="auto"/>
        <w:ind w:firstLineChars="200" w:firstLine="400"/>
        <w:rPr>
          <w:rFonts w:ascii="ＭＳ 明朝" w:hAnsi="ＭＳ 明朝"/>
          <w:sz w:val="20"/>
          <w:szCs w:val="20"/>
        </w:rPr>
      </w:pPr>
      <w:r w:rsidRPr="00155A69">
        <w:rPr>
          <w:rFonts w:ascii="ＭＳ 明朝" w:hAnsi="ＭＳ 明朝" w:hint="eastAsia"/>
          <w:sz w:val="20"/>
          <w:szCs w:val="20"/>
        </w:rPr>
        <w:t>上記内容に相違ありません。</w:t>
      </w:r>
    </w:p>
    <w:p w14:paraId="029AC6F5" w14:textId="77777777" w:rsidR="00155A69" w:rsidRDefault="00155A69" w:rsidP="00797531">
      <w:pPr>
        <w:spacing w:line="276" w:lineRule="auto"/>
        <w:ind w:firstLineChars="300" w:firstLine="600"/>
        <w:rPr>
          <w:rFonts w:ascii="ＭＳ 明朝" w:hAnsi="ＭＳ 明朝"/>
          <w:sz w:val="20"/>
          <w:szCs w:val="20"/>
        </w:rPr>
      </w:pPr>
      <w:r w:rsidRPr="00155A69">
        <w:rPr>
          <w:rFonts w:ascii="ＭＳ 明朝" w:hAnsi="ＭＳ 明朝" w:hint="eastAsia"/>
          <w:sz w:val="20"/>
          <w:szCs w:val="20"/>
        </w:rPr>
        <w:t>令和　　年　　月　　日</w:t>
      </w:r>
      <w:r w:rsidR="00797531">
        <w:rPr>
          <w:rFonts w:ascii="ＭＳ 明朝" w:hAnsi="ＭＳ 明朝" w:hint="eastAsia"/>
          <w:sz w:val="20"/>
          <w:szCs w:val="20"/>
        </w:rPr>
        <w:t xml:space="preserve">　</w:t>
      </w:r>
    </w:p>
    <w:p w14:paraId="06CF502B" w14:textId="77777777" w:rsidR="002E0584" w:rsidRDefault="00155A69" w:rsidP="00797531">
      <w:pPr>
        <w:spacing w:line="276" w:lineRule="auto"/>
        <w:ind w:firstLineChars="300" w:firstLine="600"/>
        <w:rPr>
          <w:rFonts w:ascii="ＭＳ 明朝" w:hAnsi="ＭＳ 明朝"/>
          <w:sz w:val="20"/>
          <w:szCs w:val="20"/>
          <w:u w:val="single"/>
        </w:rPr>
      </w:pPr>
      <w:r w:rsidRPr="00155A69">
        <w:rPr>
          <w:rFonts w:ascii="ＭＳ 明朝" w:hAnsi="ＭＳ 明朝" w:hint="eastAsia"/>
          <w:sz w:val="20"/>
          <w:szCs w:val="20"/>
          <w:u w:val="single"/>
        </w:rPr>
        <w:t xml:space="preserve">氏名：　　　　　　　　　　　　　　　　</w:t>
      </w:r>
    </w:p>
    <w:p w14:paraId="5A4326B6" w14:textId="77777777" w:rsidR="00F84D22" w:rsidRDefault="00F84D22" w:rsidP="00797531">
      <w:pPr>
        <w:spacing w:line="276" w:lineRule="auto"/>
        <w:ind w:firstLineChars="300" w:firstLine="600"/>
        <w:rPr>
          <w:rFonts w:ascii="ＭＳ 明朝" w:hAnsi="ＭＳ 明朝"/>
          <w:sz w:val="20"/>
          <w:szCs w:val="20"/>
          <w:u w:val="single"/>
        </w:rPr>
      </w:pPr>
    </w:p>
    <w:p w14:paraId="5D310194" w14:textId="77777777" w:rsidR="0040681D" w:rsidRDefault="0040681D" w:rsidP="00797531">
      <w:pPr>
        <w:spacing w:line="276" w:lineRule="auto"/>
        <w:ind w:firstLineChars="300" w:firstLine="600"/>
        <w:rPr>
          <w:rFonts w:ascii="ＭＳ 明朝" w:hAnsi="ＭＳ 明朝"/>
          <w:sz w:val="20"/>
          <w:szCs w:val="20"/>
          <w:u w:val="single"/>
        </w:rPr>
      </w:pPr>
    </w:p>
    <w:p w14:paraId="3C1663C8" w14:textId="77777777" w:rsidR="00504DD7" w:rsidRDefault="00504DD7" w:rsidP="00797531">
      <w:pPr>
        <w:spacing w:line="276" w:lineRule="auto"/>
        <w:ind w:firstLineChars="300" w:firstLine="600"/>
        <w:rPr>
          <w:rFonts w:ascii="ＭＳ 明朝" w:hAnsi="ＭＳ 明朝"/>
          <w:sz w:val="20"/>
          <w:szCs w:val="20"/>
          <w:u w:val="single"/>
        </w:rPr>
      </w:pPr>
    </w:p>
    <w:p w14:paraId="41FEC167" w14:textId="77777777" w:rsidR="00143B52" w:rsidRDefault="0071206B" w:rsidP="00143B52">
      <w:pPr>
        <w:tabs>
          <w:tab w:val="left" w:pos="3780"/>
        </w:tabs>
        <w:ind w:leftChars="1" w:left="7021" w:hangingChars="2913" w:hanging="7019"/>
        <w:rPr>
          <w:rFonts w:ascii="ＭＳ 明朝" w:hAnsi="ＭＳ 明朝"/>
          <w:b/>
          <w:sz w:val="24"/>
        </w:rPr>
      </w:pPr>
      <w:r w:rsidRPr="00143B52">
        <w:rPr>
          <w:rFonts w:ascii="ＭＳ 明朝" w:hAnsi="ＭＳ 明朝" w:hint="eastAsia"/>
          <w:b/>
          <w:sz w:val="24"/>
        </w:rPr>
        <w:lastRenderedPageBreak/>
        <w:t>研究目的・</w:t>
      </w:r>
      <w:r w:rsidR="00103B2C" w:rsidRPr="00143B52">
        <w:rPr>
          <w:rFonts w:ascii="ＭＳ 明朝" w:hAnsi="ＭＳ 明朝" w:hint="eastAsia"/>
          <w:b/>
          <w:sz w:val="24"/>
        </w:rPr>
        <w:t>内容</w:t>
      </w:r>
      <w:r w:rsidRPr="00143B52">
        <w:rPr>
          <w:rFonts w:ascii="ＭＳ 明朝" w:hAnsi="ＭＳ 明朝" w:hint="eastAsia"/>
          <w:b/>
          <w:sz w:val="24"/>
        </w:rPr>
        <w:t>、年次計画</w:t>
      </w:r>
      <w:r w:rsidR="005D022D">
        <w:rPr>
          <w:rFonts w:ascii="ＭＳ 明朝" w:hAnsi="ＭＳ 明朝" w:hint="eastAsia"/>
          <w:b/>
          <w:sz w:val="24"/>
        </w:rPr>
        <w:t>（受入教員と良く相談のうえ記入すること。）</w:t>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7812"/>
      </w:tblGrid>
      <w:tr w:rsidR="00C067A0" w:rsidRPr="00791812" w14:paraId="0FEE0C88" w14:textId="77777777" w:rsidTr="00C067A0">
        <w:trPr>
          <w:trHeight w:val="944"/>
        </w:trPr>
        <w:tc>
          <w:tcPr>
            <w:tcW w:w="2268" w:type="dxa"/>
            <w:tcBorders>
              <w:top w:val="single" w:sz="4" w:space="0" w:color="auto"/>
              <w:left w:val="single" w:sz="4" w:space="0" w:color="auto"/>
              <w:bottom w:val="single" w:sz="4" w:space="0" w:color="auto"/>
              <w:right w:val="single" w:sz="4" w:space="0" w:color="auto"/>
            </w:tcBorders>
          </w:tcPr>
          <w:p w14:paraId="654E6CC6" w14:textId="77777777" w:rsidR="00C067A0" w:rsidRPr="00C067A0" w:rsidRDefault="00C067A0" w:rsidP="00C067A0">
            <w:pPr>
              <w:jc w:val="center"/>
              <w:rPr>
                <w:rFonts w:ascii="ＭＳ 明朝" w:hAnsi="ＭＳ 明朝"/>
                <w:b/>
                <w:szCs w:val="16"/>
              </w:rPr>
            </w:pPr>
            <w:r w:rsidRPr="00C067A0">
              <w:rPr>
                <w:rFonts w:ascii="ＭＳ 明朝" w:hAnsi="ＭＳ 明朝" w:hint="eastAsia"/>
                <w:b/>
                <w:szCs w:val="16"/>
              </w:rPr>
              <w:t>研究課題</w:t>
            </w:r>
          </w:p>
          <w:p w14:paraId="0CAFD867" w14:textId="77777777" w:rsidR="00C067A0" w:rsidRPr="00FF69F0" w:rsidRDefault="00C067A0" w:rsidP="00C067A0">
            <w:pPr>
              <w:tabs>
                <w:tab w:val="left" w:pos="3780"/>
              </w:tabs>
              <w:rPr>
                <w:rFonts w:ascii="ＭＳ Ｐゴシック" w:eastAsia="ＭＳ Ｐゴシック" w:hAnsi="ＭＳ Ｐゴシック"/>
                <w:b/>
                <w:bCs/>
                <w:szCs w:val="21"/>
              </w:rPr>
            </w:pPr>
            <w:r w:rsidRPr="00D5058E">
              <w:rPr>
                <w:rFonts w:ascii="ＭＳ 明朝" w:hAnsi="ＭＳ 明朝" w:cs="ＭＳ 明朝" w:hint="eastAsia"/>
                <w:sz w:val="16"/>
                <w:szCs w:val="16"/>
              </w:rPr>
              <w:t>※</w:t>
            </w:r>
            <w:r w:rsidRPr="00D5058E">
              <w:rPr>
                <w:rFonts w:ascii="ＭＳ 明朝" w:hAnsi="ＭＳ 明朝" w:hint="eastAsia"/>
                <w:sz w:val="16"/>
                <w:szCs w:val="16"/>
              </w:rPr>
              <w:t>化学式・数式の使用は極力避けること（40文字以内）。</w:t>
            </w:r>
          </w:p>
        </w:tc>
        <w:tc>
          <w:tcPr>
            <w:tcW w:w="7812" w:type="dxa"/>
            <w:tcBorders>
              <w:top w:val="single" w:sz="4" w:space="0" w:color="auto"/>
              <w:left w:val="single" w:sz="4" w:space="0" w:color="auto"/>
              <w:bottom w:val="single" w:sz="4" w:space="0" w:color="auto"/>
              <w:right w:val="single" w:sz="4" w:space="0" w:color="auto"/>
            </w:tcBorders>
          </w:tcPr>
          <w:p w14:paraId="510D8D2E" w14:textId="77777777" w:rsidR="00C067A0" w:rsidRPr="00FF69F0" w:rsidRDefault="00C067A0" w:rsidP="00CD00D3">
            <w:pPr>
              <w:jc w:val="left"/>
              <w:rPr>
                <w:rFonts w:ascii="ＭＳ Ｐゴシック" w:eastAsia="ＭＳ Ｐゴシック" w:hAnsi="ＭＳ Ｐゴシック"/>
                <w:b/>
                <w:bCs/>
                <w:szCs w:val="21"/>
              </w:rPr>
            </w:pPr>
          </w:p>
        </w:tc>
      </w:tr>
      <w:tr w:rsidR="003F749A" w:rsidRPr="00791812" w14:paraId="16877E05" w14:textId="77777777" w:rsidTr="00C067A0">
        <w:trPr>
          <w:trHeight w:val="6358"/>
        </w:trPr>
        <w:tc>
          <w:tcPr>
            <w:tcW w:w="10080" w:type="dxa"/>
            <w:gridSpan w:val="2"/>
          </w:tcPr>
          <w:p w14:paraId="2418064D" w14:textId="54708414" w:rsidR="00C72293" w:rsidRDefault="0071206B" w:rsidP="00103B2C">
            <w:pPr>
              <w:tabs>
                <w:tab w:val="left" w:pos="3780"/>
              </w:tabs>
              <w:rPr>
                <w:rFonts w:ascii="ＭＳ Ｐゴシック" w:eastAsia="ＭＳ Ｐゴシック" w:hAnsi="ＭＳ Ｐゴシック"/>
                <w:b/>
                <w:bCs/>
                <w:szCs w:val="21"/>
              </w:rPr>
            </w:pPr>
            <w:r w:rsidRPr="00FF69F0">
              <w:rPr>
                <w:rFonts w:ascii="ＭＳ Ｐゴシック" w:eastAsia="ＭＳ Ｐゴシック" w:hAnsi="ＭＳ Ｐゴシック" w:hint="eastAsia"/>
                <w:b/>
                <w:bCs/>
                <w:szCs w:val="21"/>
              </w:rPr>
              <w:t>研究目的･内容</w:t>
            </w:r>
            <w:r w:rsidR="00797531" w:rsidRPr="00797531">
              <w:rPr>
                <w:rFonts w:ascii="ＭＳ Ｐゴシック" w:eastAsia="ＭＳ Ｐゴシック" w:hAnsi="ＭＳ Ｐゴシック" w:hint="eastAsia"/>
                <w:b/>
                <w:bCs/>
                <w:szCs w:val="21"/>
              </w:rPr>
              <w:t>（ 1ページ以内で記述すること。）</w:t>
            </w:r>
          </w:p>
          <w:p w14:paraId="1F87C687" w14:textId="59865BEA" w:rsidR="002061EF" w:rsidRPr="002061EF" w:rsidRDefault="002061EF" w:rsidP="002061EF">
            <w:pPr>
              <w:tabs>
                <w:tab w:val="left" w:pos="3780"/>
              </w:tabs>
              <w:rPr>
                <w:rFonts w:ascii="ＭＳ Ｐゴシック" w:eastAsia="ＭＳ Ｐゴシック" w:hAnsi="ＭＳ Ｐゴシック"/>
                <w:szCs w:val="21"/>
              </w:rPr>
            </w:pPr>
            <w:r w:rsidRPr="002061EF">
              <w:rPr>
                <w:rFonts w:ascii="ＭＳ Ｐゴシック" w:eastAsia="ＭＳ Ｐゴシック" w:hAnsi="ＭＳ Ｐゴシック" w:hint="eastAsia"/>
                <w:szCs w:val="21"/>
              </w:rPr>
              <w:t>当該分野の状況と</w:t>
            </w:r>
            <w:commentRangeStart w:id="0"/>
            <w:commentRangeStart w:id="1"/>
            <w:r w:rsidRPr="002061EF">
              <w:rPr>
                <w:rFonts w:ascii="ＭＳ Ｐゴシック" w:eastAsia="ＭＳ Ｐゴシック" w:hAnsi="ＭＳ Ｐゴシック" w:hint="eastAsia"/>
                <w:szCs w:val="21"/>
              </w:rPr>
              <w:t>課題</w:t>
            </w:r>
            <w:commentRangeEnd w:id="0"/>
            <w:r w:rsidR="001D5B22">
              <w:rPr>
                <w:rStyle w:val="a8"/>
              </w:rPr>
              <w:commentReference w:id="0"/>
            </w:r>
            <w:commentRangeEnd w:id="1"/>
            <w:r w:rsidR="001D5B22">
              <w:rPr>
                <w:rStyle w:val="a8"/>
              </w:rPr>
              <w:commentReference w:id="1"/>
            </w:r>
            <w:r w:rsidRPr="002061EF">
              <w:rPr>
                <w:rFonts w:ascii="ＭＳ Ｐゴシック" w:eastAsia="ＭＳ Ｐゴシック" w:hAnsi="ＭＳ Ｐゴシック" w:hint="eastAsia"/>
                <w:szCs w:val="21"/>
              </w:rPr>
              <w:t xml:space="preserve"> </w:t>
            </w:r>
          </w:p>
          <w:p w14:paraId="64439B12" w14:textId="12810FE1" w:rsidR="002061EF" w:rsidRPr="002061EF" w:rsidRDefault="00000000" w:rsidP="00444A10">
            <w:pPr>
              <w:tabs>
                <w:tab w:val="left" w:pos="3780"/>
              </w:tabs>
              <w:rPr>
                <w:rFonts w:ascii="ＭＳ Ｐゴシック" w:eastAsia="ＭＳ Ｐゴシック" w:hAnsi="ＭＳ Ｐゴシック"/>
                <w:szCs w:val="21"/>
              </w:rPr>
            </w:pPr>
            <w:r>
              <w:rPr>
                <w:noProof/>
              </w:rPr>
              <w:pict w14:anchorId="490F50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6" type="#_x0000_t75" style="position:absolute;left:0;text-align:left;margin-left:246.55pt;margin-top:84.45pt;width:247.1pt;height:159.25pt;z-index:-1;visibility:visible" wrapcoords="-33 0 -33 21549 21600 21549 21600 0 -33 0">
                  <v:imagedata r:id="rId12" o:title=""/>
                  <w10:wrap type="through"/>
                </v:shape>
              </w:pict>
            </w:r>
            <w:r w:rsidR="00444A10" w:rsidRPr="00444A10">
              <w:rPr>
                <w:rFonts w:ascii="ＭＳ Ｐゴシック" w:eastAsia="ＭＳ Ｐゴシック" w:hAnsi="ＭＳ Ｐゴシック" w:hint="eastAsia"/>
                <w:szCs w:val="21"/>
              </w:rPr>
              <w:t>情報通信社会の発展が急速に進む現代において、無線通信技術はその基盤技術としての重要性を増している。このような状況下、</w:t>
            </w:r>
            <w:r w:rsidR="00444A10">
              <w:rPr>
                <w:rFonts w:ascii="ＭＳ Ｐゴシック" w:eastAsia="ＭＳ Ｐゴシック" w:hAnsi="ＭＳ Ｐゴシック" w:hint="eastAsia"/>
                <w:szCs w:val="21"/>
              </w:rPr>
              <w:t>4</w:t>
            </w:r>
            <w:r w:rsidR="00444A10">
              <w:rPr>
                <w:rFonts w:ascii="ＭＳ Ｐゴシック" w:eastAsia="ＭＳ Ｐゴシック" w:hAnsi="ＭＳ Ｐゴシック"/>
                <w:szCs w:val="21"/>
              </w:rPr>
              <w:t>K/8K</w:t>
            </w:r>
            <w:r w:rsidR="00444A10" w:rsidRPr="00444A10">
              <w:rPr>
                <w:rFonts w:ascii="ＭＳ Ｐゴシック" w:eastAsia="ＭＳ Ｐゴシック" w:hAnsi="ＭＳ Ｐゴシック" w:hint="eastAsia"/>
                <w:szCs w:val="21"/>
              </w:rPr>
              <w:t>ビデオストリーミングやオンラインゲーム、VR/AR技術など、大量のデータをリアルタイムで伝送するアプリケーションが広まっており、高速大容量通信が強く求められるようになっている。</w:t>
            </w:r>
            <w:r w:rsidR="00444A10">
              <w:rPr>
                <w:rFonts w:ascii="ＭＳ Ｐゴシック" w:eastAsia="ＭＳ Ｐゴシック" w:hAnsi="ＭＳ Ｐゴシック" w:hint="eastAsia"/>
                <w:szCs w:val="21"/>
              </w:rPr>
              <w:t>実際、</w:t>
            </w:r>
            <w:r w:rsidR="002061EF" w:rsidRPr="002061EF">
              <w:rPr>
                <w:rFonts w:ascii="ＭＳ Ｐゴシック" w:eastAsia="ＭＳ Ｐゴシック" w:hAnsi="ＭＳ Ｐゴシック" w:hint="eastAsia"/>
                <w:szCs w:val="21"/>
              </w:rPr>
              <w:t>6G の</w:t>
            </w:r>
            <w:r w:rsidR="00444A10">
              <w:rPr>
                <w:rFonts w:ascii="ＭＳ Ｐゴシック" w:eastAsia="ＭＳ Ｐゴシック" w:hAnsi="ＭＳ Ｐゴシック" w:hint="eastAsia"/>
                <w:szCs w:val="21"/>
              </w:rPr>
              <w:t>次世代</w:t>
            </w:r>
            <w:r w:rsidR="002061EF" w:rsidRPr="002061EF">
              <w:rPr>
                <w:rFonts w:ascii="ＭＳ Ｐゴシック" w:eastAsia="ＭＳ Ｐゴシック" w:hAnsi="ＭＳ Ｐゴシック" w:hint="eastAsia"/>
                <w:szCs w:val="21"/>
              </w:rPr>
              <w:t>無線通信では最大で 100Gbit/s から 1Tbit/s という 5G の 10 倍から 100 倍の通信速度が要求されており，</w:t>
            </w:r>
            <w:r w:rsidR="007E202E">
              <w:rPr>
                <w:rFonts w:ascii="ＭＳ Ｐゴシック" w:eastAsia="ＭＳ Ｐゴシック" w:hAnsi="ＭＳ Ｐゴシック" w:hint="eastAsia"/>
                <w:szCs w:val="21"/>
              </w:rPr>
              <w:t>そのために</w:t>
            </w:r>
            <w:r w:rsidR="002061EF" w:rsidRPr="002061EF">
              <w:rPr>
                <w:rFonts w:ascii="ＭＳ Ｐゴシック" w:eastAsia="ＭＳ Ｐゴシック" w:hAnsi="ＭＳ Ｐゴシック" w:hint="eastAsia"/>
                <w:szCs w:val="21"/>
              </w:rPr>
              <w:t>複数のアプローチが考えられてきた．例えば，複数のアンテナや多値変調方式により大容量伝送を可能にする試みや，複数無線システム間で周波数帯域を共用して確保し，通信</w:t>
            </w:r>
            <w:r w:rsidR="00181E10">
              <w:rPr>
                <w:rFonts w:ascii="ＭＳ Ｐゴシック" w:eastAsia="ＭＳ Ｐゴシック" w:hAnsi="ＭＳ Ｐゴシック" w:hint="eastAsia"/>
                <w:szCs w:val="21"/>
              </w:rPr>
              <w:t>速度</w:t>
            </w:r>
            <w:r w:rsidR="002061EF" w:rsidRPr="002061EF">
              <w:rPr>
                <w:rFonts w:ascii="ＭＳ Ｐゴシック" w:eastAsia="ＭＳ Ｐゴシック" w:hAnsi="ＭＳ Ｐゴシック" w:hint="eastAsia"/>
                <w:szCs w:val="21"/>
              </w:rPr>
              <w:t>を増加させる方法が提案されてきた．これらのアプローチは既存のギガヘルツ波帯(GHz 帯)までを想定しており，従来</w:t>
            </w:r>
            <w:r w:rsidR="00540B17">
              <w:rPr>
                <w:rFonts w:ascii="ＭＳ Ｐゴシック" w:eastAsia="ＭＳ Ｐゴシック" w:hAnsi="ＭＳ Ｐゴシック" w:hint="eastAsia"/>
                <w:szCs w:val="21"/>
              </w:rPr>
              <w:t>より</w:t>
            </w:r>
            <w:r w:rsidR="00181E10">
              <w:rPr>
                <w:rFonts w:ascii="ＭＳ Ｐゴシック" w:eastAsia="ＭＳ Ｐゴシック" w:hAnsi="ＭＳ Ｐゴシック" w:hint="eastAsia"/>
                <w:szCs w:val="21"/>
              </w:rPr>
              <w:t>も</w:t>
            </w:r>
            <w:r w:rsidR="002061EF" w:rsidRPr="002061EF">
              <w:rPr>
                <w:rFonts w:ascii="ＭＳ Ｐゴシック" w:eastAsia="ＭＳ Ｐゴシック" w:hAnsi="ＭＳ Ｐゴシック" w:hint="eastAsia"/>
                <w:szCs w:val="21"/>
              </w:rPr>
              <w:t>100倍の伝送容量を達成する</w:t>
            </w:r>
            <w:r w:rsidR="00540B17">
              <w:rPr>
                <w:rFonts w:ascii="ＭＳ Ｐゴシック" w:eastAsia="ＭＳ Ｐゴシック" w:hAnsi="ＭＳ Ｐゴシック" w:hint="eastAsia"/>
                <w:szCs w:val="21"/>
              </w:rPr>
              <w:t>には</w:t>
            </w:r>
            <w:r w:rsidR="00404CE3">
              <w:rPr>
                <w:rFonts w:ascii="ＭＳ Ｐゴシック" w:eastAsia="ＭＳ Ｐゴシック" w:hAnsi="ＭＳ Ｐゴシック" w:hint="eastAsia"/>
                <w:szCs w:val="21"/>
              </w:rPr>
              <w:t>周波数</w:t>
            </w:r>
            <w:r w:rsidR="007E202E">
              <w:rPr>
                <w:rFonts w:ascii="ＭＳ Ｐゴシック" w:eastAsia="ＭＳ Ｐゴシック" w:hAnsi="ＭＳ Ｐゴシック" w:hint="eastAsia"/>
                <w:szCs w:val="21"/>
              </w:rPr>
              <w:t>帯域が狭く根本的な解決にならない</w:t>
            </w:r>
            <w:r w:rsidR="002061EF" w:rsidRPr="002061EF">
              <w:rPr>
                <w:rFonts w:ascii="ＭＳ Ｐゴシック" w:eastAsia="ＭＳ Ｐゴシック" w:hAnsi="ＭＳ Ｐゴシック" w:hint="eastAsia"/>
                <w:szCs w:val="21"/>
              </w:rPr>
              <w:t>．</w:t>
            </w:r>
            <w:commentRangeStart w:id="2"/>
            <w:r w:rsidR="002061EF" w:rsidRPr="002061EF">
              <w:rPr>
                <w:rFonts w:ascii="ＭＳ Ｐゴシック" w:eastAsia="ＭＳ Ｐゴシック" w:hAnsi="ＭＳ Ｐゴシック" w:hint="eastAsia"/>
                <w:szCs w:val="21"/>
              </w:rPr>
              <w:t>これに対してテラヘルツ波帯(THz 帯)での無線通信は，GHz 帯の 100 倍以上の周波数帯域が存在するため，6G で要求される通信速度を十分に達成できる可能性を</w:t>
            </w:r>
            <w:r w:rsidR="00B62C3B">
              <w:rPr>
                <w:rFonts w:ascii="ＭＳ Ｐゴシック" w:eastAsia="ＭＳ Ｐゴシック" w:hAnsi="ＭＳ Ｐゴシック" w:hint="eastAsia"/>
                <w:szCs w:val="21"/>
              </w:rPr>
              <w:t>秘めている。</w:t>
            </w:r>
          </w:p>
          <w:p w14:paraId="06FE5F0D" w14:textId="56840586" w:rsidR="002061EF" w:rsidRPr="002061EF" w:rsidRDefault="002061EF" w:rsidP="002061EF">
            <w:pPr>
              <w:tabs>
                <w:tab w:val="left" w:pos="3780"/>
              </w:tabs>
              <w:rPr>
                <w:rFonts w:ascii="ＭＳ Ｐゴシック" w:eastAsia="ＭＳ Ｐゴシック" w:hAnsi="ＭＳ Ｐゴシック"/>
                <w:szCs w:val="21"/>
              </w:rPr>
            </w:pPr>
            <w:r w:rsidRPr="002061EF">
              <w:rPr>
                <w:rFonts w:ascii="ＭＳ Ｐゴシック" w:eastAsia="ＭＳ Ｐゴシック" w:hAnsi="ＭＳ Ｐゴシック" w:hint="eastAsia"/>
                <w:szCs w:val="21"/>
              </w:rPr>
              <w:t>しかしながら，</w:t>
            </w:r>
            <w:commentRangeEnd w:id="2"/>
            <w:r w:rsidR="001B3D8D">
              <w:rPr>
                <w:rStyle w:val="a8"/>
              </w:rPr>
              <w:commentReference w:id="2"/>
            </w:r>
            <w:r w:rsidRPr="002061EF">
              <w:rPr>
                <w:rFonts w:ascii="ＭＳ Ｐゴシック" w:eastAsia="ＭＳ Ｐゴシック" w:hAnsi="ＭＳ Ｐゴシック" w:hint="eastAsia"/>
                <w:szCs w:val="21"/>
              </w:rPr>
              <w:t>THz 帯では</w:t>
            </w:r>
            <w:ins w:id="3" w:author="梅林 研究室" w:date="2023-03-28T20:07:00Z">
              <w:r w:rsidR="00DD2A73">
                <w:rPr>
                  <w:rFonts w:ascii="ＭＳ Ｐゴシック" w:eastAsia="ＭＳ Ｐゴシック" w:hAnsi="ＭＳ Ｐゴシック" w:hint="eastAsia"/>
                  <w:szCs w:val="21"/>
                </w:rPr>
                <w:t>他の無線通信デバイス</w:t>
              </w:r>
            </w:ins>
            <w:ins w:id="4" w:author="梅林 研究室" w:date="2023-03-28T20:09:00Z">
              <w:r w:rsidR="00DD2A73">
                <w:rPr>
                  <w:rFonts w:ascii="ＭＳ Ｐゴシック" w:eastAsia="ＭＳ Ｐゴシック" w:hAnsi="ＭＳ Ｐゴシック" w:hint="eastAsia"/>
                  <w:szCs w:val="21"/>
                </w:rPr>
                <w:t>間</w:t>
              </w:r>
            </w:ins>
            <w:ins w:id="5" w:author="梅林 研究室" w:date="2023-03-28T20:07:00Z">
              <w:r w:rsidR="00DD2A73">
                <w:rPr>
                  <w:rFonts w:ascii="ＭＳ Ｐゴシック" w:eastAsia="ＭＳ Ｐゴシック" w:hAnsi="ＭＳ Ｐゴシック" w:hint="eastAsia"/>
                  <w:szCs w:val="21"/>
                </w:rPr>
                <w:t>による干渉、</w:t>
              </w:r>
            </w:ins>
            <w:del w:id="6" w:author="梅林 研究室" w:date="2023-03-28T20:07:00Z">
              <w:r w:rsidRPr="002061EF" w:rsidDel="00DD2A73">
                <w:rPr>
                  <w:rFonts w:ascii="ＭＳ Ｐゴシック" w:eastAsia="ＭＳ Ｐゴシック" w:hAnsi="ＭＳ Ｐゴシック" w:hint="eastAsia"/>
                  <w:szCs w:val="21"/>
                </w:rPr>
                <w:delText>通信を行うためのアナログデバイス</w:delText>
              </w:r>
            </w:del>
            <w:r w:rsidRPr="002061EF">
              <w:rPr>
                <w:rFonts w:ascii="ＭＳ Ｐゴシック" w:eastAsia="ＭＳ Ｐゴシック" w:hAnsi="ＭＳ Ｐゴシック" w:hint="eastAsia"/>
                <w:szCs w:val="21"/>
              </w:rPr>
              <w:t>，電波が通る伝搬路，</w:t>
            </w:r>
            <w:ins w:id="7" w:author="梅林 研究室" w:date="2023-03-28T20:07:00Z">
              <w:r w:rsidR="00DD2A73" w:rsidRPr="002061EF">
                <w:rPr>
                  <w:rFonts w:ascii="ＭＳ Ｐゴシック" w:eastAsia="ＭＳ Ｐゴシック" w:hAnsi="ＭＳ Ｐゴシック" w:hint="eastAsia"/>
                  <w:szCs w:val="21"/>
                </w:rPr>
                <w:t>通信を行うためのアナログデバイス</w:t>
              </w:r>
            </w:ins>
            <w:r w:rsidRPr="002061EF">
              <w:rPr>
                <w:rFonts w:ascii="ＭＳ Ｐゴシック" w:eastAsia="ＭＳ Ｐゴシック" w:hAnsi="ＭＳ Ｐゴシック" w:hint="eastAsia"/>
                <w:szCs w:val="21"/>
              </w:rPr>
              <w:t>の３つ（図 1）に課題がある．</w:t>
            </w:r>
          </w:p>
          <w:p w14:paraId="4D521AE2" w14:textId="025F23F2" w:rsidR="002061EF" w:rsidRPr="002061EF" w:rsidDel="00935581" w:rsidRDefault="002061EF" w:rsidP="002061EF">
            <w:pPr>
              <w:tabs>
                <w:tab w:val="left" w:pos="3780"/>
              </w:tabs>
              <w:rPr>
                <w:del w:id="8" w:author="梅林 研究室" w:date="2023-03-31T20:40:00Z"/>
                <w:rFonts w:ascii="ＭＳ Ｐゴシック" w:eastAsia="ＭＳ Ｐゴシック" w:hAnsi="ＭＳ Ｐゴシック"/>
                <w:szCs w:val="21"/>
              </w:rPr>
            </w:pPr>
            <w:del w:id="9" w:author="梅林 研究室" w:date="2023-03-31T20:40:00Z">
              <w:r w:rsidRPr="002061EF" w:rsidDel="00935581">
                <w:rPr>
                  <w:rFonts w:ascii="ＭＳ Ｐゴシック" w:eastAsia="ＭＳ Ｐゴシック" w:hAnsi="ＭＳ Ｐゴシック" w:hint="eastAsia"/>
                  <w:szCs w:val="21"/>
                </w:rPr>
                <w:delText>課題１：</w:delText>
              </w:r>
              <w:commentRangeStart w:id="10"/>
              <w:commentRangeEnd w:id="10"/>
              <w:r w:rsidR="0071448A" w:rsidDel="00935581">
                <w:rPr>
                  <w:rStyle w:val="a8"/>
                </w:rPr>
                <w:commentReference w:id="10"/>
              </w:r>
              <w:commentRangeStart w:id="11"/>
              <w:commentRangeEnd w:id="11"/>
              <w:r w:rsidR="0071448A" w:rsidDel="00935581">
                <w:rPr>
                  <w:rStyle w:val="a8"/>
                </w:rPr>
                <w:commentReference w:id="11"/>
              </w:r>
            </w:del>
          </w:p>
          <w:p w14:paraId="25FB51B2" w14:textId="3C023C7E" w:rsidR="002061EF" w:rsidRPr="002061EF" w:rsidRDefault="002061EF" w:rsidP="002061EF">
            <w:pPr>
              <w:tabs>
                <w:tab w:val="left" w:pos="3780"/>
              </w:tabs>
              <w:rPr>
                <w:rFonts w:ascii="ＭＳ Ｐゴシック" w:eastAsia="ＭＳ Ｐゴシック" w:hAnsi="ＭＳ Ｐゴシック"/>
                <w:szCs w:val="21"/>
              </w:rPr>
            </w:pPr>
            <w:r w:rsidRPr="002061EF">
              <w:rPr>
                <w:rFonts w:ascii="ＭＳ Ｐゴシック" w:eastAsia="ＭＳ Ｐゴシック" w:hAnsi="ＭＳ Ｐゴシック" w:hint="eastAsia"/>
                <w:szCs w:val="21"/>
              </w:rPr>
              <w:t>課題２：伝搬路の課題：THz帯では既存の周波数帯とは異なり分子吸収によって周波数特性に歪みが生じ，</w:t>
            </w:r>
            <w:ins w:id="12" w:author="梅林 研究室" w:date="2023-03-31T21:14:00Z">
              <w:r w:rsidR="0095172B">
                <w:rPr>
                  <w:rFonts w:ascii="ＭＳ Ｐゴシック" w:eastAsia="ＭＳ Ｐゴシック" w:hAnsi="ＭＳ Ｐゴシック" w:hint="eastAsia"/>
                  <w:szCs w:val="21"/>
                </w:rPr>
                <w:t>送信</w:t>
              </w:r>
            </w:ins>
            <w:ins w:id="13" w:author="梅林 研究室" w:date="2023-03-31T21:18:00Z">
              <w:r w:rsidR="0095172B">
                <w:rPr>
                  <w:rFonts w:ascii="ＭＳ Ｐゴシック" w:eastAsia="ＭＳ Ｐゴシック" w:hAnsi="ＭＳ Ｐゴシック" w:hint="eastAsia"/>
                  <w:szCs w:val="21"/>
                </w:rPr>
                <w:t>信号波形が歪むことで通信品質が低下する。</w:t>
              </w:r>
            </w:ins>
            <w:del w:id="14" w:author="梅林 研究室" w:date="2023-03-31T21:18:00Z">
              <w:r w:rsidRPr="002061EF" w:rsidDel="0095172B">
                <w:rPr>
                  <w:rFonts w:ascii="ＭＳ Ｐゴシック" w:eastAsia="ＭＳ Ｐゴシック" w:hAnsi="ＭＳ Ｐゴシック" w:hint="eastAsia"/>
                  <w:szCs w:val="21"/>
                </w:rPr>
                <w:delText>通信が困難になる</w:delText>
              </w:r>
            </w:del>
            <w:r w:rsidRPr="002061EF">
              <w:rPr>
                <w:rFonts w:ascii="ＭＳ Ｐゴシック" w:eastAsia="ＭＳ Ｐゴシック" w:hAnsi="ＭＳ Ｐゴシック" w:hint="eastAsia"/>
                <w:szCs w:val="21"/>
              </w:rPr>
              <w:t>．さらに高い周波数では距離減衰が大きい[2]．</w:t>
            </w:r>
          </w:p>
          <w:p w14:paraId="36F3AF50" w14:textId="4A09CBC6" w:rsidR="002061EF" w:rsidRPr="002061EF" w:rsidRDefault="002061EF" w:rsidP="002061EF">
            <w:pPr>
              <w:tabs>
                <w:tab w:val="left" w:pos="3780"/>
              </w:tabs>
              <w:rPr>
                <w:rFonts w:ascii="ＭＳ Ｐゴシック" w:eastAsia="ＭＳ Ｐゴシック" w:hAnsi="ＭＳ Ｐゴシック"/>
                <w:szCs w:val="21"/>
              </w:rPr>
            </w:pPr>
            <w:r w:rsidRPr="002061EF">
              <w:rPr>
                <w:rFonts w:ascii="ＭＳ Ｐゴシック" w:eastAsia="ＭＳ Ｐゴシック" w:hAnsi="ＭＳ Ｐゴシック" w:hint="eastAsia"/>
                <w:szCs w:val="21"/>
              </w:rPr>
              <w:t>課題３：</w:t>
            </w:r>
            <w:ins w:id="15" w:author="梅林 研究室" w:date="2023-03-28T19:48:00Z">
              <w:r w:rsidR="00DD2A73" w:rsidRPr="002061EF" w:rsidDel="00DD2A73">
                <w:rPr>
                  <w:rFonts w:ascii="ＭＳ Ｐゴシック" w:eastAsia="ＭＳ Ｐゴシック" w:hAnsi="ＭＳ Ｐゴシック" w:hint="eastAsia"/>
                  <w:szCs w:val="21"/>
                </w:rPr>
                <w:t xml:space="preserve"> </w:t>
              </w:r>
            </w:ins>
            <w:ins w:id="16" w:author="梅林 研究室" w:date="2023-03-28T20:08:00Z">
              <w:r w:rsidR="00DD2A73" w:rsidRPr="002061EF">
                <w:rPr>
                  <w:rFonts w:ascii="ＭＳ Ｐゴシック" w:eastAsia="ＭＳ Ｐゴシック" w:hAnsi="ＭＳ Ｐゴシック" w:hint="eastAsia"/>
                  <w:szCs w:val="21"/>
                </w:rPr>
                <w:t>アナログデバイスの課題：</w:t>
              </w:r>
              <w:r w:rsidR="00DD2A73">
                <w:rPr>
                  <w:rFonts w:ascii="ＭＳ Ｐゴシック" w:eastAsia="ＭＳ Ｐゴシック" w:hAnsi="ＭＳ Ｐゴシック"/>
                  <w:szCs w:val="21"/>
                </w:rPr>
                <w:t>THz</w:t>
              </w:r>
              <w:r w:rsidR="00DD2A73" w:rsidRPr="002061EF">
                <w:rPr>
                  <w:rFonts w:ascii="ＭＳ Ｐゴシック" w:eastAsia="ＭＳ Ｐゴシック" w:hAnsi="ＭＳ Ｐゴシック" w:hint="eastAsia"/>
                  <w:szCs w:val="21"/>
                </w:rPr>
                <w:t>帯において</w:t>
              </w:r>
            </w:ins>
            <w:ins w:id="17" w:author="梅林 研究室" w:date="2023-03-31T21:20:00Z">
              <w:r w:rsidR="0095172B">
                <w:rPr>
                  <w:rFonts w:ascii="ＭＳ Ｐゴシック" w:eastAsia="ＭＳ Ｐゴシック" w:hAnsi="ＭＳ Ｐゴシック" w:hint="eastAsia"/>
                  <w:szCs w:val="21"/>
                </w:rPr>
                <w:t>歪みがないo</w:t>
              </w:r>
              <w:r w:rsidR="0095172B">
                <w:rPr>
                  <w:rFonts w:ascii="ＭＳ Ｐゴシック" w:eastAsia="ＭＳ Ｐゴシック" w:hAnsi="ＭＳ Ｐゴシック"/>
                  <w:szCs w:val="21"/>
                </w:rPr>
                <w:t>r</w:t>
              </w:r>
              <w:r w:rsidR="0095172B">
                <w:rPr>
                  <w:rFonts w:ascii="ＭＳ Ｐゴシック" w:eastAsia="ＭＳ Ｐゴシック" w:hAnsi="ＭＳ Ｐゴシック" w:hint="eastAsia"/>
                  <w:szCs w:val="21"/>
                </w:rPr>
                <w:t>理想的な</w:t>
              </w:r>
            </w:ins>
            <w:ins w:id="18" w:author="梅林 研究室" w:date="2023-03-28T20:08:00Z">
              <w:r w:rsidR="00DD2A73" w:rsidRPr="002061EF">
                <w:rPr>
                  <w:rFonts w:ascii="ＭＳ Ｐゴシック" w:eastAsia="ＭＳ Ｐゴシック" w:hAnsi="ＭＳ Ｐゴシック" w:hint="eastAsia"/>
                  <w:szCs w:val="21"/>
                </w:rPr>
                <w:t>周波数特性を持つアナログデバイスの開発は困難である [3]．</w:t>
              </w:r>
              <w:r w:rsidR="00DD2A73" w:rsidRPr="002061EF">
                <w:rPr>
                  <w:rFonts w:ascii="ＭＳ Ｐゴシック" w:eastAsia="ＭＳ Ｐゴシック" w:hAnsi="ＭＳ Ｐゴシック"/>
                  <w:szCs w:val="21"/>
                </w:rPr>
                <w:t xml:space="preserve"> </w:t>
              </w:r>
            </w:ins>
          </w:p>
          <w:p w14:paraId="255857BD" w14:textId="568F91F3" w:rsidR="00C72293" w:rsidRDefault="00C72293" w:rsidP="00C72293">
            <w:pPr>
              <w:tabs>
                <w:tab w:val="left" w:pos="3780"/>
              </w:tabs>
              <w:rPr>
                <w:rFonts w:ascii="ＭＳ 明朝" w:hAnsi="ＭＳ 明朝"/>
                <w:szCs w:val="21"/>
              </w:rPr>
            </w:pPr>
            <w:r w:rsidRPr="00C72293">
              <w:rPr>
                <w:rFonts w:ascii="ＭＳ 明朝" w:hAnsi="ＭＳ 明朝" w:hint="eastAsia"/>
                <w:szCs w:val="21"/>
              </w:rPr>
              <w:t>研究目的</w:t>
            </w:r>
            <w:r w:rsidR="00496D9B">
              <w:rPr>
                <w:rFonts w:ascii="ＭＳ 明朝" w:hAnsi="ＭＳ 明朝" w:hint="eastAsia"/>
                <w:szCs w:val="21"/>
              </w:rPr>
              <w:t>・研究内容</w:t>
            </w:r>
          </w:p>
          <w:p w14:paraId="5BC75E8C" w14:textId="7D48D17A" w:rsidR="00930314" w:rsidRDefault="00F3729E" w:rsidP="00103B2C">
            <w:pPr>
              <w:tabs>
                <w:tab w:val="left" w:pos="3780"/>
              </w:tabs>
              <w:rPr>
                <w:ins w:id="19" w:author="梅林 研究室" w:date="2023-03-31T21:40:00Z"/>
                <w:rFonts w:ascii="ＭＳ 明朝" w:hAnsi="ＭＳ 明朝"/>
                <w:szCs w:val="21"/>
              </w:rPr>
            </w:pPr>
            <w:del w:id="20" w:author="梅林 研究室" w:date="2023-03-31T20:40:00Z">
              <w:r w:rsidRPr="00F3729E" w:rsidDel="00935581">
                <w:rPr>
                  <w:rFonts w:ascii="ＭＳ 明朝" w:hAnsi="ＭＳ 明朝" w:hint="eastAsia"/>
                  <w:szCs w:val="21"/>
                </w:rPr>
                <w:delText>干渉除去の課題・</w:delText>
              </w:r>
            </w:del>
            <w:ins w:id="21" w:author="梅林 研究室" w:date="2023-03-31T20:54:00Z">
              <w:r w:rsidR="00BF4F78">
                <w:rPr>
                  <w:rFonts w:ascii="ＭＳ 明朝" w:hAnsi="ＭＳ 明朝" w:hint="eastAsia"/>
                  <w:szCs w:val="21"/>
                </w:rPr>
                <w:t>上記の</w:t>
              </w:r>
            </w:ins>
            <w:ins w:id="22" w:author="梅林 研究室" w:date="2023-03-31T21:07:00Z">
              <w:r w:rsidR="00867BC6">
                <w:rPr>
                  <w:rFonts w:ascii="ＭＳ 明朝" w:hAnsi="ＭＳ 明朝" w:hint="eastAsia"/>
                  <w:szCs w:val="21"/>
                </w:rPr>
                <w:t>２つ</w:t>
              </w:r>
            </w:ins>
            <w:del w:id="23" w:author="梅林 研究室" w:date="2023-03-31T21:07:00Z">
              <w:r w:rsidRPr="00F3729E" w:rsidDel="00867BC6">
                <w:rPr>
                  <w:rFonts w:ascii="ＭＳ 明朝" w:hAnsi="ＭＳ 明朝" w:hint="eastAsia"/>
                  <w:szCs w:val="21"/>
                </w:rPr>
                <w:delText>伝搬路の課題・アナログデバイス</w:delText>
              </w:r>
            </w:del>
            <w:r w:rsidRPr="00F3729E">
              <w:rPr>
                <w:rFonts w:ascii="ＭＳ 明朝" w:hAnsi="ＭＳ 明朝" w:hint="eastAsia"/>
                <w:szCs w:val="21"/>
              </w:rPr>
              <w:t>の課題を</w:t>
            </w:r>
            <w:ins w:id="24" w:author="梅林 研究室" w:date="2023-03-31T20:52:00Z">
              <w:r w:rsidR="00BF4F78">
                <w:rPr>
                  <w:rFonts w:ascii="ＭＳ 明朝" w:hAnsi="ＭＳ 明朝" w:hint="eastAsia"/>
                  <w:szCs w:val="21"/>
                </w:rPr>
                <w:t>、</w:t>
              </w:r>
            </w:ins>
            <w:ins w:id="25" w:author="梅林 研究室" w:date="2023-03-31T21:08:00Z">
              <w:r w:rsidR="00867BC6" w:rsidRPr="00F3729E">
                <w:rPr>
                  <w:rFonts w:ascii="ＭＳ 明朝" w:hAnsi="ＭＳ 明朝" w:hint="eastAsia"/>
                  <w:szCs w:val="21"/>
                </w:rPr>
                <w:t>これまでのTHz帯の研究では別々に研究されてきた３分野を横断し、</w:t>
              </w:r>
            </w:ins>
            <w:ins w:id="26" w:author="梅林 研究室" w:date="2023-03-31T21:09:00Z">
              <w:r w:rsidR="00867BC6" w:rsidRPr="00F3729E">
                <w:rPr>
                  <w:rFonts w:ascii="ＭＳ 明朝" w:hAnsi="ＭＳ 明朝" w:hint="eastAsia"/>
                  <w:szCs w:val="21"/>
                </w:rPr>
                <w:t>相互に補完していくこと</w:t>
              </w:r>
            </w:ins>
            <w:ins w:id="27" w:author="梅林 研究室" w:date="2023-03-31T21:08:00Z">
              <w:r w:rsidR="00867BC6" w:rsidRPr="00F3729E">
                <w:rPr>
                  <w:rFonts w:ascii="ＭＳ 明朝" w:hAnsi="ＭＳ 明朝" w:hint="eastAsia"/>
                  <w:szCs w:val="21"/>
                </w:rPr>
                <w:t>THz帯の無線通信を実現させることが目的である。</w:t>
              </w:r>
              <w:r w:rsidR="00867BC6">
                <w:rPr>
                  <w:rFonts w:ascii="ＭＳ 明朝" w:hAnsi="ＭＳ 明朝" w:hint="eastAsia"/>
                  <w:szCs w:val="21"/>
                </w:rPr>
                <w:t>具体的には、</w:t>
              </w:r>
            </w:ins>
            <w:ins w:id="28" w:author="梅林 研究室" w:date="2023-03-31T20:53:00Z">
              <w:r w:rsidR="00BF4F78">
                <w:rPr>
                  <w:rFonts w:ascii="ＭＳ 明朝" w:hAnsi="ＭＳ 明朝" w:hint="eastAsia"/>
                  <w:szCs w:val="21"/>
                </w:rPr>
                <w:t>伝搬路モデルの</w:t>
              </w:r>
            </w:ins>
            <w:ins w:id="29" w:author="梅林 研究室" w:date="2023-03-31T21:17:00Z">
              <w:r w:rsidR="0095172B">
                <w:rPr>
                  <w:rFonts w:ascii="ＭＳ 明朝" w:hAnsi="ＭＳ 明朝" w:hint="eastAsia"/>
                  <w:szCs w:val="21"/>
                </w:rPr>
                <w:t>課題</w:t>
              </w:r>
            </w:ins>
            <w:ins w:id="30" w:author="梅林 研究室" w:date="2023-03-31T20:53:00Z">
              <w:r w:rsidR="00BF4F78">
                <w:rPr>
                  <w:rFonts w:ascii="ＭＳ 明朝" w:hAnsi="ＭＳ 明朝" w:hint="eastAsia"/>
                  <w:szCs w:val="21"/>
                </w:rPr>
                <w:t>とアナログデバイスの開発に</w:t>
              </w:r>
            </w:ins>
            <w:ins w:id="31" w:author="梅林 研究室" w:date="2023-03-31T21:10:00Z">
              <w:r w:rsidR="00C91759">
                <w:rPr>
                  <w:rFonts w:ascii="ＭＳ 明朝" w:hAnsi="ＭＳ 明朝" w:hint="eastAsia"/>
                  <w:szCs w:val="21"/>
                </w:rPr>
                <w:t>、新たに</w:t>
              </w:r>
            </w:ins>
            <w:ins w:id="32" w:author="梅林 研究室" w:date="2023-03-31T20:50:00Z">
              <w:r w:rsidR="00EE494F">
                <w:rPr>
                  <w:rFonts w:ascii="ＭＳ 明朝" w:hAnsi="ＭＳ 明朝" w:hint="eastAsia"/>
                  <w:szCs w:val="21"/>
                </w:rPr>
                <w:t>ディジタル信号処理を組み</w:t>
              </w:r>
            </w:ins>
            <w:ins w:id="33" w:author="梅林 研究室" w:date="2023-03-31T20:54:00Z">
              <w:r w:rsidR="00BF4F78">
                <w:rPr>
                  <w:rFonts w:ascii="ＭＳ 明朝" w:hAnsi="ＭＳ 明朝" w:hint="eastAsia"/>
                  <w:szCs w:val="21"/>
                </w:rPr>
                <w:t>込</w:t>
              </w:r>
            </w:ins>
            <w:ins w:id="34" w:author="梅林 研究室" w:date="2023-03-31T21:44:00Z">
              <w:r w:rsidR="00930314">
                <w:rPr>
                  <w:rFonts w:ascii="ＭＳ 明朝" w:hAnsi="ＭＳ 明朝" w:hint="eastAsia"/>
                  <w:szCs w:val="21"/>
                </w:rPr>
                <w:t>み協調して</w:t>
              </w:r>
            </w:ins>
            <w:r w:rsidRPr="00F3729E">
              <w:rPr>
                <w:rFonts w:ascii="ＭＳ 明朝" w:hAnsi="ＭＳ 明朝" w:hint="eastAsia"/>
                <w:szCs w:val="21"/>
              </w:rPr>
              <w:t>解決</w:t>
            </w:r>
            <w:ins w:id="35" w:author="梅林 研究室" w:date="2023-03-31T21:10:00Z">
              <w:r w:rsidR="00C91759">
                <w:rPr>
                  <w:rFonts w:ascii="ＭＳ 明朝" w:hAnsi="ＭＳ 明朝" w:hint="eastAsia"/>
                  <w:szCs w:val="21"/>
                </w:rPr>
                <w:t>を目指す。</w:t>
              </w:r>
            </w:ins>
            <w:del w:id="36" w:author="梅林 研究室" w:date="2023-03-31T21:10:00Z">
              <w:r w:rsidRPr="00F3729E" w:rsidDel="00C91759">
                <w:rPr>
                  <w:rFonts w:ascii="ＭＳ 明朝" w:hAnsi="ＭＳ 明朝" w:hint="eastAsia"/>
                  <w:szCs w:val="21"/>
                </w:rPr>
                <w:delText>することで、</w:delText>
              </w:r>
            </w:del>
            <w:del w:id="37" w:author="梅林 研究室" w:date="2023-03-31T21:08:00Z">
              <w:r w:rsidRPr="00F3729E" w:rsidDel="00867BC6">
                <w:rPr>
                  <w:rFonts w:ascii="ＭＳ 明朝" w:hAnsi="ＭＳ 明朝" w:hint="eastAsia"/>
                  <w:szCs w:val="21"/>
                </w:rPr>
                <w:delText>THz帯の無線通信を実現させることが目的である。</w:delText>
              </w:r>
              <w:commentRangeStart w:id="38"/>
              <w:commentRangeStart w:id="39"/>
              <w:r w:rsidRPr="00F3729E" w:rsidDel="00867BC6">
                <w:rPr>
                  <w:rFonts w:ascii="ＭＳ 明朝" w:hAnsi="ＭＳ 明朝" w:hint="eastAsia"/>
                  <w:szCs w:val="21"/>
                </w:rPr>
                <w:delText>これまでのTHz帯の研究では別々に研究されてきた３分野を横断し、相互に補完していくことで確実に実現させていく</w:delText>
              </w:r>
            </w:del>
            <w:del w:id="40" w:author="梅林 研究室" w:date="2023-03-31T21:44:00Z">
              <w:r w:rsidRPr="00F3729E" w:rsidDel="00626A2D">
                <w:rPr>
                  <w:rFonts w:ascii="ＭＳ 明朝" w:hAnsi="ＭＳ 明朝" w:hint="eastAsia"/>
                  <w:szCs w:val="21"/>
                </w:rPr>
                <w:delText>。</w:delText>
              </w:r>
            </w:del>
            <w:commentRangeEnd w:id="38"/>
            <w:r w:rsidR="00F87F02">
              <w:rPr>
                <w:rStyle w:val="a8"/>
              </w:rPr>
              <w:commentReference w:id="38"/>
            </w:r>
            <w:commentRangeEnd w:id="39"/>
            <w:r w:rsidR="005C1376">
              <w:rPr>
                <w:rStyle w:val="a8"/>
              </w:rPr>
              <w:commentReference w:id="39"/>
            </w:r>
            <w:ins w:id="41" w:author="梅林 研究室" w:date="2023-03-31T21:23:00Z">
              <w:r w:rsidR="006F0D19" w:rsidRPr="00930314">
                <w:rPr>
                  <w:rFonts w:ascii="ＭＳ 明朝" w:hAnsi="ＭＳ 明朝" w:hint="eastAsia"/>
                  <w:strike/>
                  <w:szCs w:val="21"/>
                  <w:rPrChange w:id="42" w:author="梅林 研究室" w:date="2023-03-31T21:37:00Z">
                    <w:rPr>
                      <w:rFonts w:ascii="ＭＳ 明朝" w:hAnsi="ＭＳ 明朝" w:hint="eastAsia"/>
                      <w:szCs w:val="21"/>
                    </w:rPr>
                  </w:rPrChange>
                </w:rPr>
                <w:t>（</w:t>
              </w:r>
            </w:ins>
            <w:ins w:id="43" w:author="梅林 研究室" w:date="2023-03-28T20:10:00Z">
              <w:r w:rsidR="00DD2A73" w:rsidRPr="00930314">
                <w:rPr>
                  <w:rFonts w:ascii="ＭＳ 明朝" w:hAnsi="ＭＳ 明朝" w:hint="eastAsia"/>
                  <w:strike/>
                  <w:szCs w:val="21"/>
                  <w:rPrChange w:id="44" w:author="梅林 研究室" w:date="2023-03-31T21:37:00Z">
                    <w:rPr>
                      <w:rFonts w:ascii="ＭＳ 明朝" w:hAnsi="ＭＳ 明朝" w:hint="eastAsia"/>
                      <w:szCs w:val="21"/>
                    </w:rPr>
                  </w:rPrChange>
                </w:rPr>
                <w:t>まず、</w:t>
              </w:r>
            </w:ins>
            <w:ins w:id="45" w:author="梅林 研究室" w:date="2023-03-28T20:15:00Z">
              <w:r w:rsidR="00DD2A73" w:rsidRPr="00930314">
                <w:rPr>
                  <w:rFonts w:ascii="ＭＳ 明朝" w:hAnsi="ＭＳ 明朝" w:hint="eastAsia"/>
                  <w:strike/>
                  <w:szCs w:val="21"/>
                  <w:rPrChange w:id="46" w:author="梅林 研究室" w:date="2023-03-31T21:37:00Z">
                    <w:rPr>
                      <w:rFonts w:ascii="ＭＳ 明朝" w:hAnsi="ＭＳ 明朝" w:hint="eastAsia"/>
                      <w:szCs w:val="21"/>
                    </w:rPr>
                  </w:rPrChange>
                </w:rPr>
                <w:t>デバイス間干渉とは他無線デバイスの空間的な配置による</w:t>
              </w:r>
            </w:ins>
            <w:ins w:id="47" w:author="梅林 研究室" w:date="2023-03-31T21:10:00Z">
              <w:r w:rsidR="00C91759" w:rsidRPr="00930314">
                <w:rPr>
                  <w:rFonts w:ascii="ＭＳ 明朝" w:hAnsi="ＭＳ 明朝" w:hint="eastAsia"/>
                  <w:strike/>
                  <w:szCs w:val="21"/>
                  <w:rPrChange w:id="48" w:author="梅林 研究室" w:date="2023-03-31T21:37:00Z">
                    <w:rPr>
                      <w:rFonts w:ascii="ＭＳ 明朝" w:hAnsi="ＭＳ 明朝" w:hint="eastAsia"/>
                      <w:szCs w:val="21"/>
                    </w:rPr>
                  </w:rPrChange>
                </w:rPr>
                <w:t>ディジタル</w:t>
              </w:r>
            </w:ins>
            <w:ins w:id="49" w:author="梅林 研究室" w:date="2023-03-28T20:16:00Z">
              <w:r w:rsidR="00DD2A73" w:rsidRPr="00930314">
                <w:rPr>
                  <w:rFonts w:ascii="ＭＳ 明朝" w:hAnsi="ＭＳ 明朝" w:hint="eastAsia"/>
                  <w:strike/>
                  <w:szCs w:val="21"/>
                  <w:rPrChange w:id="50" w:author="梅林 研究室" w:date="2023-03-31T21:37:00Z">
                    <w:rPr>
                      <w:rFonts w:ascii="ＭＳ 明朝" w:hAnsi="ＭＳ 明朝" w:hint="eastAsia"/>
                      <w:szCs w:val="21"/>
                    </w:rPr>
                  </w:rPrChange>
                </w:rPr>
                <w:t>、この空間的な</w:t>
              </w:r>
            </w:ins>
            <w:r w:rsidRPr="00930314">
              <w:rPr>
                <w:rFonts w:ascii="ＭＳ 明朝" w:hAnsi="ＭＳ 明朝" w:hint="eastAsia"/>
                <w:strike/>
                <w:szCs w:val="21"/>
                <w:rPrChange w:id="51" w:author="梅林 研究室" w:date="2023-03-31T21:37:00Z">
                  <w:rPr>
                    <w:rFonts w:ascii="ＭＳ 明朝" w:hAnsi="ＭＳ 明朝" w:hint="eastAsia"/>
                    <w:szCs w:val="21"/>
                  </w:rPr>
                </w:rPrChange>
              </w:rPr>
              <w:t>干渉除去の課題の解決方法として、アンテナ素子を列状に複数備えたアダプティブアレーアンテナに着目した。申請者は、これに素子間隔制御を組み込んだ空間軸デジタル信号処理により，非常に少ないアンテナ素子数で超効率的に空間的な干渉を除去できることを示してきた。</w:t>
            </w:r>
            <w:ins w:id="52" w:author="梅林 研究室" w:date="2023-03-31T21:23:00Z">
              <w:r w:rsidR="006F0D19" w:rsidRPr="00930314">
                <w:rPr>
                  <w:rFonts w:ascii="ＭＳ 明朝" w:hAnsi="ＭＳ 明朝" w:hint="eastAsia"/>
                  <w:strike/>
                  <w:szCs w:val="21"/>
                  <w:rPrChange w:id="53" w:author="梅林 研究室" w:date="2023-03-31T21:37:00Z">
                    <w:rPr>
                      <w:rFonts w:ascii="ＭＳ 明朝" w:hAnsi="ＭＳ 明朝" w:hint="eastAsia"/>
                      <w:szCs w:val="21"/>
                    </w:rPr>
                  </w:rPrChange>
                </w:rPr>
                <w:t>）</w:t>
              </w:r>
            </w:ins>
            <w:del w:id="54" w:author="梅林 研究室" w:date="2023-03-31T21:30:00Z">
              <w:r w:rsidRPr="00F3729E" w:rsidDel="00311C35">
                <w:rPr>
                  <w:rFonts w:ascii="ＭＳ 明朝" w:hAnsi="ＭＳ 明朝" w:hint="eastAsia"/>
                  <w:szCs w:val="21"/>
                </w:rPr>
                <w:delText>また、</w:delText>
              </w:r>
            </w:del>
            <w:r w:rsidRPr="00F3729E">
              <w:rPr>
                <w:rFonts w:ascii="ＭＳ 明朝" w:hAnsi="ＭＳ 明朝" w:hint="eastAsia"/>
                <w:szCs w:val="21"/>
              </w:rPr>
              <w:t>伝搬路とアナログデバイスによって生じる周波数特性の歪みは、逆フーリエ変換によって時間的な干渉</w:t>
            </w:r>
            <w:ins w:id="55" w:author="梅林 研究室" w:date="2023-03-28T20:16:00Z">
              <w:r w:rsidR="00DD2A73">
                <w:rPr>
                  <w:rFonts w:ascii="ＭＳ 明朝" w:hAnsi="ＭＳ 明朝" w:hint="eastAsia"/>
                  <w:szCs w:val="21"/>
                </w:rPr>
                <w:t>（シンボル間干渉）</w:t>
              </w:r>
            </w:ins>
            <w:r w:rsidRPr="00F3729E">
              <w:rPr>
                <w:rFonts w:ascii="ＭＳ 明朝" w:hAnsi="ＭＳ 明朝" w:hint="eastAsia"/>
                <w:szCs w:val="21"/>
              </w:rPr>
              <w:t>と解釈できることに着目し、</w:t>
            </w:r>
            <w:commentRangeStart w:id="56"/>
            <w:r w:rsidRPr="00F3729E">
              <w:rPr>
                <w:rFonts w:ascii="ＭＳ 明朝" w:hAnsi="ＭＳ 明朝" w:hint="eastAsia"/>
                <w:szCs w:val="21"/>
              </w:rPr>
              <w:t>デジタル信号処理</w:t>
            </w:r>
            <w:commentRangeEnd w:id="56"/>
            <w:r w:rsidR="00F87F02">
              <w:rPr>
                <w:rStyle w:val="a8"/>
              </w:rPr>
              <w:commentReference w:id="56"/>
            </w:r>
            <w:r w:rsidRPr="00F3729E">
              <w:rPr>
                <w:rFonts w:ascii="ＭＳ 明朝" w:hAnsi="ＭＳ 明朝" w:hint="eastAsia"/>
                <w:szCs w:val="21"/>
              </w:rPr>
              <w:t>を空間軸だけでなく時間軸に拡張することによって伝搬路とア</w:t>
            </w:r>
            <w:commentRangeStart w:id="57"/>
            <w:r w:rsidRPr="00F3729E">
              <w:rPr>
                <w:rFonts w:ascii="ＭＳ 明朝" w:hAnsi="ＭＳ 明朝" w:hint="eastAsia"/>
                <w:szCs w:val="21"/>
              </w:rPr>
              <w:t>ナログデバイスの歪み課題を補完できると考えた</w:t>
            </w:r>
            <w:commentRangeEnd w:id="57"/>
            <w:r w:rsidR="00D9021A">
              <w:rPr>
                <w:rStyle w:val="a8"/>
              </w:rPr>
              <w:commentReference w:id="57"/>
            </w:r>
            <w:r w:rsidRPr="00F3729E">
              <w:rPr>
                <w:rFonts w:ascii="ＭＳ 明朝" w:hAnsi="ＭＳ 明朝" w:hint="eastAsia"/>
                <w:szCs w:val="21"/>
              </w:rPr>
              <w:t>。</w:t>
            </w:r>
            <w:ins w:id="58" w:author="梅林 研究室" w:date="2023-03-31T21:36:00Z">
              <w:r w:rsidR="00930314" w:rsidRPr="00F3729E">
                <w:rPr>
                  <w:rFonts w:ascii="ＭＳ 明朝" w:hAnsi="ＭＳ 明朝" w:hint="eastAsia"/>
                  <w:szCs w:val="21"/>
                </w:rPr>
                <w:t>この時空間デジタル信号処理を実現するには、伝搬路とアナログデバイスの周波数特性を明らかにする必要がある。</w:t>
              </w:r>
            </w:ins>
          </w:p>
          <w:p w14:paraId="6CC0A888" w14:textId="4BDC4171" w:rsidR="00930314" w:rsidRDefault="00930314" w:rsidP="00103B2C">
            <w:pPr>
              <w:tabs>
                <w:tab w:val="left" w:pos="3780"/>
              </w:tabs>
              <w:rPr>
                <w:ins w:id="59" w:author="梅林 研究室" w:date="2023-03-31T21:40:00Z"/>
                <w:rFonts w:ascii="ＭＳ 明朝" w:hAnsi="ＭＳ 明朝"/>
                <w:szCs w:val="21"/>
              </w:rPr>
            </w:pPr>
            <w:ins w:id="60" w:author="梅林 研究室" w:date="2023-03-31T21:36:00Z">
              <w:r w:rsidRPr="00F3729E">
                <w:rPr>
                  <w:rFonts w:ascii="ＭＳ 明朝" w:hAnsi="ＭＳ 明朝" w:hint="eastAsia"/>
                  <w:szCs w:val="21"/>
                </w:rPr>
                <w:t>申請者</w:t>
              </w:r>
              <w:r>
                <w:rPr>
                  <w:rFonts w:ascii="ＭＳ 明朝" w:hAnsi="ＭＳ 明朝" w:hint="eastAsia"/>
                  <w:szCs w:val="21"/>
                </w:rPr>
                <w:t>は</w:t>
              </w:r>
              <w:r w:rsidRPr="00F3729E">
                <w:rPr>
                  <w:rFonts w:ascii="ＭＳ 明朝" w:hAnsi="ＭＳ 明朝" w:hint="eastAsia"/>
                  <w:szCs w:val="21"/>
                </w:rPr>
                <w:t>これまでの人脈を用いて、TH</w:t>
              </w:r>
              <w:r>
                <w:rPr>
                  <w:rFonts w:ascii="ＭＳ 明朝" w:hAnsi="ＭＳ 明朝"/>
                  <w:szCs w:val="21"/>
                </w:rPr>
                <w:t>z</w:t>
              </w:r>
              <w:r w:rsidRPr="00F3729E">
                <w:rPr>
                  <w:rFonts w:ascii="ＭＳ 明朝" w:hAnsi="ＭＳ 明朝" w:hint="eastAsia"/>
                  <w:szCs w:val="21"/>
                </w:rPr>
                <w:t>帯における伝搬路モデルにおいてはオウル大学と、</w:t>
              </w:r>
            </w:ins>
          </w:p>
          <w:p w14:paraId="49AD4045" w14:textId="7ADF8A11" w:rsidR="00797531" w:rsidRPr="00940898" w:rsidRDefault="00930314" w:rsidP="00103B2C">
            <w:pPr>
              <w:tabs>
                <w:tab w:val="left" w:pos="3780"/>
              </w:tabs>
              <w:rPr>
                <w:rFonts w:ascii="ＭＳ 明朝" w:hAnsi="ＭＳ 明朝"/>
                <w:szCs w:val="21"/>
              </w:rPr>
            </w:pPr>
            <w:ins w:id="61" w:author="梅林 研究室" w:date="2023-03-31T21:36:00Z">
              <w:r w:rsidRPr="00F3729E">
                <w:rPr>
                  <w:rFonts w:ascii="ＭＳ 明朝" w:hAnsi="ＭＳ 明朝" w:hint="eastAsia"/>
                  <w:szCs w:val="21"/>
                </w:rPr>
                <w:t>アナログデバイスの研究開発においては広島大学と共同研究を行い、その知見を利用することで効率的な研究</w:t>
              </w:r>
              <w:r>
                <w:rPr>
                  <w:rFonts w:ascii="ＭＳ 明朝" w:hAnsi="ＭＳ 明朝" w:hint="eastAsia"/>
                  <w:szCs w:val="21"/>
                </w:rPr>
                <w:t>を行う。</w:t>
              </w:r>
              <w:r w:rsidRPr="00F3729E">
                <w:rPr>
                  <w:rFonts w:ascii="ＭＳ 明朝" w:hAnsi="ＭＳ 明朝" w:hint="eastAsia"/>
                  <w:szCs w:val="21"/>
                </w:rPr>
                <w:t>このように伝搬路モデル化</w:t>
              </w:r>
              <w:r>
                <w:rPr>
                  <w:rFonts w:ascii="ＭＳ 明朝" w:hAnsi="ＭＳ 明朝" w:hint="eastAsia"/>
                  <w:szCs w:val="21"/>
                </w:rPr>
                <w:t>・</w:t>
              </w:r>
              <w:r w:rsidRPr="00F3729E">
                <w:rPr>
                  <w:rFonts w:ascii="ＭＳ 明朝" w:hAnsi="ＭＳ 明朝" w:hint="eastAsia"/>
                  <w:szCs w:val="21"/>
                </w:rPr>
                <w:t>アナログデバイスの研究開発</w:t>
              </w:r>
              <w:r>
                <w:rPr>
                  <w:rFonts w:ascii="ＭＳ 明朝" w:hAnsi="ＭＳ 明朝" w:hint="eastAsia"/>
                  <w:szCs w:val="21"/>
                </w:rPr>
                <w:t>・</w:t>
              </w:r>
              <w:r w:rsidRPr="00F3729E">
                <w:rPr>
                  <w:rFonts w:ascii="ＭＳ 明朝" w:hAnsi="ＭＳ 明朝" w:hint="eastAsia"/>
                  <w:szCs w:val="21"/>
                </w:rPr>
                <w:t>送受信のデジタル信号処理を包括的に取り組むこと</w:t>
              </w:r>
              <w:r>
                <w:rPr>
                  <w:rFonts w:ascii="ＭＳ 明朝" w:hAnsi="ＭＳ 明朝" w:hint="eastAsia"/>
                  <w:szCs w:val="21"/>
                </w:rPr>
                <w:t>により</w:t>
              </w:r>
              <w:r w:rsidRPr="00F3729E">
                <w:rPr>
                  <w:rFonts w:ascii="ＭＳ 明朝" w:hAnsi="ＭＳ 明朝" w:hint="eastAsia"/>
                  <w:szCs w:val="21"/>
                </w:rPr>
                <w:t>世界で初めてTHz 帯の最適な通信システムを効率的に実現できる．</w:t>
              </w:r>
            </w:ins>
            <w:del w:id="62" w:author="梅林 研究室" w:date="2023-03-31T21:39:00Z">
              <w:r w:rsidR="00F3729E" w:rsidDel="00930314">
                <w:rPr>
                  <w:rFonts w:ascii="ＭＳ 明朝" w:hAnsi="ＭＳ 明朝" w:hint="eastAsia"/>
                  <w:szCs w:val="21"/>
                </w:rPr>
                <w:delText>以上より、</w:delText>
              </w:r>
              <w:r w:rsidR="00F3729E" w:rsidRPr="00C72293" w:rsidDel="00930314">
                <w:rPr>
                  <w:rFonts w:ascii="ＭＳ 明朝" w:hAnsi="ＭＳ 明朝" w:hint="eastAsia"/>
                  <w:szCs w:val="21"/>
                </w:rPr>
                <w:delText>THz 帯において課題となる電波伝搬特性，アナログデバイスの特性，そして他無線システムからの干渉を包括的に考慮した低消費電力なアダプティブアレーアンテナに基づく無線通信方式を理論検証および実証実験により明らかにする．</w:delText>
              </w:r>
            </w:del>
          </w:p>
        </w:tc>
      </w:tr>
    </w:tbl>
    <w:p w14:paraId="3438E6DE" w14:textId="77777777" w:rsidR="00FC0BCC" w:rsidRDefault="00FC0BCC">
      <w:r>
        <w:br w:type="page"/>
      </w:r>
    </w:p>
    <w:p w14:paraId="790DD241" w14:textId="77777777" w:rsidR="00BA3873" w:rsidRDefault="00BA3873">
      <w:r>
        <w:br w:type="page"/>
      </w:r>
    </w:p>
    <w:p w14:paraId="41B3F657" w14:textId="77777777" w:rsidR="00BA3873" w:rsidRDefault="00BA3873">
      <w:r>
        <w:br w:type="page"/>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0"/>
      </w:tblGrid>
      <w:tr w:rsidR="0071206B" w:rsidRPr="00D5058E" w14:paraId="1B7C224A" w14:textId="77777777" w:rsidTr="00C067A0">
        <w:trPr>
          <w:trHeight w:val="6095"/>
        </w:trPr>
        <w:tc>
          <w:tcPr>
            <w:tcW w:w="10080" w:type="dxa"/>
          </w:tcPr>
          <w:p w14:paraId="66FA4F52" w14:textId="23D2F183" w:rsidR="00797531" w:rsidRPr="00797531" w:rsidRDefault="00000000" w:rsidP="0071206B">
            <w:pPr>
              <w:rPr>
                <w:rFonts w:ascii="ＭＳ 明朝" w:hAnsi="ＭＳ 明朝"/>
                <w:b/>
                <w:szCs w:val="21"/>
              </w:rPr>
            </w:pPr>
            <w:commentRangeStart w:id="63"/>
            <w:r>
              <w:rPr>
                <w:noProof/>
              </w:rPr>
              <w:pict w14:anchorId="6809D769">
                <v:shape id="図 1" o:spid="_x0000_s2065" type="#_x0000_t75" style="position:absolute;left:0;text-align:left;margin-left:142.95pt;margin-top:19.75pt;width:352.35pt;height:162.75pt;z-index:-2;visibility:visible" wrapcoords="-62 0 -62 21492 21600 21492 21600 0 -62 0">
                  <v:imagedata r:id="rId13" o:title=""/>
                  <w10:wrap type="through"/>
                </v:shape>
              </w:pict>
            </w:r>
            <w:r w:rsidR="0071206B" w:rsidRPr="00797531">
              <w:rPr>
                <w:rFonts w:ascii="ＭＳ Ｐゴシック" w:eastAsia="ＭＳ Ｐゴシック" w:hAnsi="ＭＳ Ｐゴシック" w:hint="eastAsia"/>
                <w:b/>
                <w:bCs/>
                <w:szCs w:val="21"/>
              </w:rPr>
              <w:t>年次計画</w:t>
            </w:r>
            <w:r w:rsidR="00797531" w:rsidRPr="00797531">
              <w:rPr>
                <w:rFonts w:ascii="ＭＳ 明朝" w:hAnsi="ＭＳ 明朝" w:hint="eastAsia"/>
                <w:b/>
                <w:szCs w:val="21"/>
              </w:rPr>
              <w:t>（ 1ページ以内で記述すること。）</w:t>
            </w:r>
            <w:commentRangeEnd w:id="63"/>
            <w:r w:rsidR="00935581">
              <w:rPr>
                <w:rStyle w:val="a8"/>
              </w:rPr>
              <w:commentReference w:id="63"/>
            </w:r>
          </w:p>
          <w:p w14:paraId="3899A6B6" w14:textId="58C320AF" w:rsidR="00B3740C" w:rsidRPr="00B3740C" w:rsidDel="00DD2A73" w:rsidRDefault="00B3740C" w:rsidP="00B3740C">
            <w:pPr>
              <w:rPr>
                <w:del w:id="64" w:author="梅林 研究室" w:date="2023-03-28T20:19:00Z"/>
                <w:rFonts w:ascii="ＭＳ 明朝" w:hAnsi="ＭＳ 明朝"/>
                <w:szCs w:val="21"/>
              </w:rPr>
            </w:pPr>
            <w:del w:id="65" w:author="梅林 研究室" w:date="2023-03-28T20:19:00Z">
              <w:r w:rsidRPr="00B3740C" w:rsidDel="00DD2A73">
                <w:rPr>
                  <w:rFonts w:ascii="ＭＳ 明朝" w:hAnsi="ＭＳ 明朝" w:hint="eastAsia"/>
                  <w:szCs w:val="21"/>
                </w:rPr>
                <w:delText>研究方法・研究内容</w:delText>
              </w:r>
            </w:del>
          </w:p>
          <w:p w14:paraId="1ACCE389" w14:textId="64E26BE3" w:rsidR="00DD2A73" w:rsidRPr="00C72293" w:rsidRDefault="00DD2A73" w:rsidP="00DD2A73">
            <w:pPr>
              <w:tabs>
                <w:tab w:val="left" w:pos="3780"/>
              </w:tabs>
              <w:rPr>
                <w:ins w:id="66" w:author="梅林 研究室" w:date="2023-03-28T20:18:00Z"/>
                <w:rFonts w:ascii="ＭＳ 明朝" w:hAnsi="ＭＳ 明朝"/>
                <w:szCs w:val="21"/>
              </w:rPr>
            </w:pPr>
            <w:ins w:id="67" w:author="梅林 研究室" w:date="2023-03-28T20:19:00Z">
              <w:r>
                <w:rPr>
                  <w:rFonts w:ascii="ＭＳ 明朝" w:hAnsi="ＭＳ 明朝" w:hint="eastAsia"/>
                  <w:szCs w:val="21"/>
                </w:rPr>
                <w:t>本研究計画では、具体的につぎの３項目を明らかにする。</w:t>
              </w:r>
            </w:ins>
          </w:p>
          <w:p w14:paraId="4141B2EB" w14:textId="77777777" w:rsidR="00DD2A73" w:rsidRPr="00C72293" w:rsidRDefault="00DD2A73" w:rsidP="00DD2A73">
            <w:pPr>
              <w:tabs>
                <w:tab w:val="left" w:pos="3780"/>
              </w:tabs>
              <w:rPr>
                <w:ins w:id="68" w:author="梅林 研究室" w:date="2023-03-28T20:18:00Z"/>
                <w:rFonts w:ascii="ＭＳ 明朝" w:hAnsi="ＭＳ 明朝"/>
                <w:szCs w:val="21"/>
              </w:rPr>
            </w:pPr>
            <w:ins w:id="69" w:author="梅林 研究室" w:date="2023-03-28T20:18:00Z">
              <w:r w:rsidRPr="00C72293">
                <w:rPr>
                  <w:rFonts w:ascii="ＭＳ 明朝" w:hAnsi="ＭＳ 明朝" w:hint="eastAsia"/>
                  <w:szCs w:val="21"/>
                </w:rPr>
                <w:t>１：THz 帯における超高効率なアレーアンテナによる干渉制御法</w:t>
              </w:r>
            </w:ins>
          </w:p>
          <w:p w14:paraId="1079CB66" w14:textId="77777777" w:rsidR="00DD2A73" w:rsidRPr="00C72293" w:rsidRDefault="00DD2A73" w:rsidP="00DD2A73">
            <w:pPr>
              <w:tabs>
                <w:tab w:val="left" w:pos="3780"/>
              </w:tabs>
              <w:rPr>
                <w:ins w:id="70" w:author="梅林 研究室" w:date="2023-03-28T20:18:00Z"/>
                <w:rFonts w:ascii="ＭＳ 明朝" w:hAnsi="ＭＳ 明朝"/>
                <w:szCs w:val="21"/>
              </w:rPr>
            </w:pPr>
            <w:ins w:id="71" w:author="梅林 研究室" w:date="2023-03-28T20:18:00Z">
              <w:r w:rsidRPr="00C72293">
                <w:rPr>
                  <w:rFonts w:ascii="ＭＳ 明朝" w:hAnsi="ＭＳ 明朝" w:hint="eastAsia"/>
                  <w:szCs w:val="21"/>
                </w:rPr>
                <w:t>２：THz 帯におけるアナログデバイスと電波伝搬の特性に対する適切な送信信号の設計と信号処理法</w:t>
              </w:r>
            </w:ins>
          </w:p>
          <w:p w14:paraId="2B7CBC5B" w14:textId="77777777" w:rsidR="00DD2A73" w:rsidRDefault="00DD2A73" w:rsidP="00DD2A73">
            <w:pPr>
              <w:tabs>
                <w:tab w:val="left" w:pos="3780"/>
              </w:tabs>
              <w:rPr>
                <w:ins w:id="72" w:author="梅林 研究室" w:date="2023-03-28T20:18:00Z"/>
                <w:rFonts w:ascii="ＭＳ 明朝" w:hAnsi="ＭＳ 明朝"/>
                <w:szCs w:val="21"/>
              </w:rPr>
            </w:pPr>
            <w:ins w:id="73" w:author="梅林 研究室" w:date="2023-03-28T20:18:00Z">
              <w:r w:rsidRPr="00C72293">
                <w:rPr>
                  <w:rFonts w:ascii="ＭＳ 明朝" w:hAnsi="ＭＳ 明朝" w:hint="eastAsia"/>
                  <w:szCs w:val="21"/>
                </w:rPr>
                <w:t>３：時空間信号処理の適切な計算リソース配分法</w:t>
              </w:r>
              <w:r>
                <w:rPr>
                  <w:rFonts w:ascii="ＭＳ 明朝" w:hAnsi="ＭＳ 明朝" w:hint="eastAsia"/>
                  <w:szCs w:val="21"/>
                </w:rPr>
                <w:t xml:space="preserve">　（？！）</w:t>
              </w:r>
            </w:ins>
          </w:p>
          <w:p w14:paraId="1DACEF83" w14:textId="33CA57B6" w:rsidR="00B3740C" w:rsidRPr="00B3740C" w:rsidRDefault="00B3740C" w:rsidP="00B3740C">
            <w:pPr>
              <w:rPr>
                <w:rFonts w:ascii="ＭＳ 明朝" w:hAnsi="ＭＳ 明朝"/>
                <w:szCs w:val="21"/>
              </w:rPr>
            </w:pPr>
            <w:r w:rsidRPr="00B3740C">
              <w:rPr>
                <w:rFonts w:ascii="ＭＳ 明朝" w:hAnsi="ＭＳ 明朝" w:hint="eastAsia"/>
                <w:szCs w:val="21"/>
              </w:rPr>
              <w:t xml:space="preserve">上記の 3 </w:t>
            </w:r>
            <w:del w:id="74" w:author="梅林 研究室" w:date="2023-03-28T20:19:00Z">
              <w:r w:rsidRPr="00B3740C" w:rsidDel="00DD2A73">
                <w:rPr>
                  <w:rFonts w:ascii="ＭＳ 明朝" w:hAnsi="ＭＳ 明朝" w:hint="eastAsia"/>
                  <w:szCs w:val="21"/>
                </w:rPr>
                <w:delText>つの目的</w:delText>
              </w:r>
            </w:del>
            <w:ins w:id="75" w:author="梅林 研究室" w:date="2023-03-28T20:19:00Z">
              <w:r w:rsidR="00DD2A73">
                <w:rPr>
                  <w:rFonts w:ascii="ＭＳ 明朝" w:hAnsi="ＭＳ 明朝" w:hint="eastAsia"/>
                  <w:szCs w:val="21"/>
                </w:rPr>
                <w:t>項目</w:t>
              </w:r>
            </w:ins>
            <w:r w:rsidRPr="00B3740C">
              <w:rPr>
                <w:rFonts w:ascii="ＭＳ 明朝" w:hAnsi="ＭＳ 明朝" w:hint="eastAsia"/>
                <w:szCs w:val="21"/>
              </w:rPr>
              <w:t>を達成するために，本研究では 3 つの異なる分野の課題に対して以下の①～⑥の項目に段階的に取り組む．（図 2）</w:t>
            </w:r>
          </w:p>
          <w:p w14:paraId="0E6D273F" w14:textId="77777777" w:rsidR="00B3740C" w:rsidRPr="00B3740C" w:rsidRDefault="00B3740C" w:rsidP="00B3740C">
            <w:pPr>
              <w:rPr>
                <w:rFonts w:ascii="ＭＳ 明朝" w:hAnsi="ＭＳ 明朝"/>
                <w:szCs w:val="21"/>
              </w:rPr>
            </w:pPr>
            <w:r w:rsidRPr="00B3740C">
              <w:rPr>
                <w:rFonts w:ascii="ＭＳ 明朝" w:hAnsi="ＭＳ 明朝" w:hint="eastAsia"/>
                <w:szCs w:val="21"/>
              </w:rPr>
              <w:t>研究計画</w:t>
            </w:r>
          </w:p>
          <w:p w14:paraId="1F1D2ABA" w14:textId="38A0F00F" w:rsidR="00633FCC" w:rsidRPr="00633FCC" w:rsidRDefault="00633FCC" w:rsidP="009301B2">
            <w:pPr>
              <w:numPr>
                <w:ilvl w:val="0"/>
                <w:numId w:val="12"/>
              </w:numPr>
              <w:rPr>
                <w:rFonts w:ascii="ＭＳ 明朝" w:hAnsi="ＭＳ 明朝"/>
                <w:szCs w:val="21"/>
              </w:rPr>
            </w:pPr>
            <w:r w:rsidRPr="00633FCC">
              <w:rPr>
                <w:rFonts w:ascii="ＭＳ 明朝" w:hAnsi="ＭＳ 明朝" w:hint="eastAsia"/>
                <w:szCs w:val="21"/>
              </w:rPr>
              <w:t xml:space="preserve"> 超高効率アレーアンテナの</w:t>
            </w:r>
            <w:del w:id="76" w:author="ISHIHARA Shun" w:date="2023-03-28T08:53:00Z">
              <w:r w:rsidRPr="00633FCC" w:rsidDel="00907C62">
                <w:rPr>
                  <w:rFonts w:ascii="ＭＳ 明朝" w:hAnsi="ＭＳ 明朝" w:hint="eastAsia"/>
                  <w:szCs w:val="21"/>
                </w:rPr>
                <w:delText>特性解析</w:delText>
              </w:r>
            </w:del>
            <w:ins w:id="77" w:author="ISHIHARA Shun" w:date="2023-03-28T08:53:00Z">
              <w:r w:rsidR="00907C62">
                <w:rPr>
                  <w:rFonts w:ascii="ＭＳ 明朝" w:hAnsi="ＭＳ 明朝" w:hint="eastAsia"/>
                  <w:szCs w:val="21"/>
                </w:rPr>
                <w:t>空間軸信号処理</w:t>
              </w:r>
            </w:ins>
          </w:p>
          <w:p w14:paraId="05E827C2" w14:textId="08A77C51" w:rsidR="007E572B" w:rsidRDefault="00633FCC" w:rsidP="00633FCC">
            <w:pPr>
              <w:rPr>
                <w:rFonts w:ascii="ＭＳ 明朝" w:hAnsi="ＭＳ 明朝"/>
                <w:szCs w:val="21"/>
              </w:rPr>
            </w:pPr>
            <w:r w:rsidRPr="00633FCC">
              <w:rPr>
                <w:rFonts w:ascii="ＭＳ 明朝" w:hAnsi="ＭＳ 明朝" w:hint="eastAsia"/>
                <w:szCs w:val="21"/>
              </w:rPr>
              <w:t>素子間隔制御型アレーアンテナの特性解析を行い、空間軸</w:t>
            </w:r>
            <w:r w:rsidR="009301B2">
              <w:rPr>
                <w:rFonts w:ascii="ＭＳ 明朝" w:hAnsi="ＭＳ 明朝" w:hint="eastAsia"/>
                <w:szCs w:val="21"/>
              </w:rPr>
              <w:t>デジタル信号処理</w:t>
            </w:r>
            <w:r w:rsidRPr="00633FCC">
              <w:rPr>
                <w:rFonts w:ascii="ＭＳ 明朝" w:hAnsi="ＭＳ 明朝" w:hint="eastAsia"/>
                <w:szCs w:val="21"/>
              </w:rPr>
              <w:t>における干渉制御を確立する。申請者の研究により、卓越した性能が明らかにされている（成果 5,7）</w:t>
            </w:r>
            <w:r w:rsidR="00E40CD1">
              <w:rPr>
                <w:rFonts w:ascii="ＭＳ 明朝" w:hAnsi="ＭＳ 明朝" w:hint="eastAsia"/>
                <w:szCs w:val="21"/>
              </w:rPr>
              <w:t>が、</w:t>
            </w:r>
            <w:r w:rsidRPr="00633FCC">
              <w:rPr>
                <w:rFonts w:ascii="ＭＳ 明朝" w:hAnsi="ＭＳ 明朝" w:hint="eastAsia"/>
                <w:szCs w:val="21"/>
              </w:rPr>
              <w:t>適切な素子間隔の解析的導出が困難である</w:t>
            </w:r>
            <w:ins w:id="78" w:author="梅林 研究室" w:date="2023-03-28T21:20:00Z">
              <w:r w:rsidR="00DD2A73">
                <w:rPr>
                  <w:rFonts w:ascii="ＭＳ 明朝" w:hAnsi="ＭＳ 明朝" w:hint="eastAsia"/>
                  <w:szCs w:val="21"/>
                </w:rPr>
                <w:t>。</w:t>
              </w:r>
            </w:ins>
            <w:del w:id="79" w:author="梅林 研究室" w:date="2023-03-28T21:20:00Z">
              <w:r w:rsidRPr="00633FCC" w:rsidDel="00DD2A73">
                <w:rPr>
                  <w:rFonts w:ascii="ＭＳ 明朝" w:hAnsi="ＭＳ 明朝" w:hint="eastAsia"/>
                  <w:szCs w:val="21"/>
                </w:rPr>
                <w:delText>ため、</w:delText>
              </w:r>
            </w:del>
            <w:r w:rsidRPr="00633FCC">
              <w:rPr>
                <w:rFonts w:ascii="ＭＳ 明朝" w:hAnsi="ＭＳ 明朝" w:hint="eastAsia"/>
                <w:szCs w:val="21"/>
              </w:rPr>
              <w:t>現在は</w:t>
            </w:r>
            <w:del w:id="80" w:author="梅林 研究室" w:date="2023-03-28T21:20:00Z">
              <w:r w:rsidRPr="00633FCC" w:rsidDel="00DD2A73">
                <w:rPr>
                  <w:rFonts w:ascii="ＭＳ 明朝" w:hAnsi="ＭＳ 明朝" w:hint="eastAsia"/>
                  <w:szCs w:val="21"/>
                </w:rPr>
                <w:delText>全探索を用いて</w:delText>
              </w:r>
            </w:del>
            <w:ins w:id="81" w:author="梅林 研究室" w:date="2023-03-28T21:19:00Z">
              <w:r w:rsidR="00DD2A73">
                <w:rPr>
                  <w:rFonts w:ascii="ＭＳ 明朝" w:hAnsi="ＭＳ 明朝" w:hint="eastAsia"/>
                  <w:szCs w:val="21"/>
                </w:rPr>
                <w:t>通信をする</w:t>
              </w:r>
            </w:ins>
            <w:ins w:id="82" w:author="梅林 研究室" w:date="2023-03-28T21:20:00Z">
              <w:r w:rsidR="00DD2A73">
                <w:rPr>
                  <w:rFonts w:ascii="ＭＳ 明朝" w:hAnsi="ＭＳ 明朝" w:hint="eastAsia"/>
                  <w:szCs w:val="21"/>
                </w:rPr>
                <w:t>度に</w:t>
              </w:r>
            </w:ins>
            <w:r w:rsidRPr="00633FCC">
              <w:rPr>
                <w:rFonts w:ascii="ＭＳ 明朝" w:hAnsi="ＭＳ 明朝" w:hint="eastAsia"/>
                <w:szCs w:val="21"/>
              </w:rPr>
              <w:t>最適な素子間隔を</w:t>
            </w:r>
            <w:ins w:id="83" w:author="梅林 研究室" w:date="2023-03-28T21:20:00Z">
              <w:r w:rsidR="00DD2A73">
                <w:rPr>
                  <w:rFonts w:ascii="ＭＳ 明朝" w:hAnsi="ＭＳ 明朝" w:hint="eastAsia"/>
                  <w:szCs w:val="21"/>
                </w:rPr>
                <w:t>全探索</w:t>
              </w:r>
            </w:ins>
            <w:del w:id="84" w:author="梅林 研究室" w:date="2023-03-28T21:20:00Z">
              <w:r w:rsidRPr="00633FCC" w:rsidDel="00DD2A73">
                <w:rPr>
                  <w:rFonts w:ascii="ＭＳ 明朝" w:hAnsi="ＭＳ 明朝" w:hint="eastAsia"/>
                  <w:szCs w:val="21"/>
                </w:rPr>
                <w:delText>設定</w:delText>
              </w:r>
            </w:del>
            <w:r w:rsidRPr="00633FCC">
              <w:rPr>
                <w:rFonts w:ascii="ＭＳ 明朝" w:hAnsi="ＭＳ 明朝" w:hint="eastAsia"/>
                <w:szCs w:val="21"/>
              </w:rPr>
              <w:t>し、膨大な計算量が必要とされている[4]。</w:t>
            </w:r>
            <w:ins w:id="85" w:author="梅林 研究室" w:date="2023-03-28T21:20:00Z">
              <w:r w:rsidR="00DD2A73">
                <w:rPr>
                  <w:rFonts w:ascii="ＭＳ 明朝" w:hAnsi="ＭＳ 明朝" w:hint="eastAsia"/>
                  <w:szCs w:val="21"/>
                </w:rPr>
                <w:t>計算量を抑える</w:t>
              </w:r>
            </w:ins>
            <w:ins w:id="86" w:author="梅林 研究室" w:date="2023-03-28T21:21:00Z">
              <w:r w:rsidR="00DD2A73">
                <w:rPr>
                  <w:rFonts w:ascii="ＭＳ 明朝" w:hAnsi="ＭＳ 明朝" w:hint="eastAsia"/>
                  <w:szCs w:val="21"/>
                </w:rPr>
                <w:t>空間</w:t>
              </w:r>
            </w:ins>
            <w:ins w:id="87" w:author="梅林 研究室" w:date="2023-03-28T21:23:00Z">
              <w:r w:rsidR="00DD2A73">
                <w:rPr>
                  <w:rFonts w:ascii="ＭＳ 明朝" w:hAnsi="ＭＳ 明朝" w:hint="eastAsia"/>
                  <w:szCs w:val="21"/>
                </w:rPr>
                <w:t>軸</w:t>
              </w:r>
            </w:ins>
            <w:ins w:id="88" w:author="梅林 研究室" w:date="2023-03-28T21:21:00Z">
              <w:r w:rsidR="00DD2A73">
                <w:rPr>
                  <w:rFonts w:ascii="ＭＳ 明朝" w:hAnsi="ＭＳ 明朝" w:hint="eastAsia"/>
                  <w:szCs w:val="21"/>
                </w:rPr>
                <w:t>信号処理法</w:t>
              </w:r>
            </w:ins>
            <w:del w:id="89" w:author="梅林 研究室" w:date="2023-03-28T21:21:00Z">
              <w:r w:rsidRPr="00633FCC" w:rsidDel="00DD2A73">
                <w:rPr>
                  <w:rFonts w:ascii="ＭＳ 明朝" w:hAnsi="ＭＳ 明朝" w:hint="eastAsia"/>
                  <w:szCs w:val="21"/>
                </w:rPr>
                <w:delText>対策</w:delText>
              </w:r>
            </w:del>
            <w:r w:rsidRPr="00633FCC">
              <w:rPr>
                <w:rFonts w:ascii="ＭＳ 明朝" w:hAnsi="ＭＳ 明朝" w:hint="eastAsia"/>
                <w:szCs w:val="21"/>
              </w:rPr>
              <w:t>として、まず</w:t>
            </w:r>
            <w:ins w:id="90" w:author="梅林 研究室" w:date="2023-03-28T21:19:00Z">
              <w:r w:rsidR="00DD2A73">
                <w:rPr>
                  <w:rFonts w:ascii="ＭＳ 明朝" w:hAnsi="ＭＳ 明朝" w:hint="eastAsia"/>
                  <w:szCs w:val="21"/>
                </w:rPr>
                <w:t>通信を行う前に</w:t>
              </w:r>
            </w:ins>
            <w:r w:rsidRPr="00633FCC">
              <w:rPr>
                <w:rFonts w:ascii="ＭＳ 明朝" w:hAnsi="ＭＳ 明朝" w:hint="eastAsia"/>
                <w:szCs w:val="21"/>
              </w:rPr>
              <w:t>素子間隔の候補数を最小限に絞る。THz帯</w:t>
            </w:r>
            <w:del w:id="91" w:author="梅林 研究室" w:date="2023-03-28T21:15:00Z">
              <w:r w:rsidRPr="00633FCC" w:rsidDel="00DD2A73">
                <w:rPr>
                  <w:rFonts w:ascii="ＭＳ 明朝" w:hAnsi="ＭＳ 明朝" w:hint="eastAsia"/>
                  <w:szCs w:val="21"/>
                </w:rPr>
                <w:delText>の</w:delText>
              </w:r>
            </w:del>
            <w:ins w:id="92" w:author="梅林 研究室" w:date="2023-03-28T21:15:00Z">
              <w:r w:rsidR="00DD2A73">
                <w:rPr>
                  <w:rFonts w:ascii="ＭＳ 明朝" w:hAnsi="ＭＳ 明朝" w:hint="eastAsia"/>
                  <w:szCs w:val="21"/>
                </w:rPr>
                <w:t>では</w:t>
              </w:r>
            </w:ins>
            <w:r w:rsidRPr="00633FCC">
              <w:rPr>
                <w:rFonts w:ascii="ＭＳ 明朝" w:hAnsi="ＭＳ 明朝" w:hint="eastAsia"/>
                <w:szCs w:val="21"/>
              </w:rPr>
              <w:t>反射波の減衰が大きく直接波が支配的</w:t>
            </w:r>
            <w:del w:id="93" w:author="梅林 研究室" w:date="2023-03-28T21:16:00Z">
              <w:r w:rsidRPr="00633FCC" w:rsidDel="00DD2A73">
                <w:rPr>
                  <w:rFonts w:ascii="ＭＳ 明朝" w:hAnsi="ＭＳ 明朝" w:hint="eastAsia"/>
                  <w:szCs w:val="21"/>
                </w:rPr>
                <w:delText>な場合</w:delText>
              </w:r>
            </w:del>
            <w:ins w:id="94" w:author="梅林 研究室" w:date="2023-03-28T21:16:00Z">
              <w:r w:rsidR="00DD2A73">
                <w:rPr>
                  <w:rFonts w:ascii="ＭＳ 明朝" w:hAnsi="ＭＳ 明朝" w:hint="eastAsia"/>
                  <w:szCs w:val="21"/>
                </w:rPr>
                <w:t>であり</w:t>
              </w:r>
            </w:ins>
            <w:r w:rsidRPr="00633FCC">
              <w:rPr>
                <w:rFonts w:ascii="ＭＳ 明朝" w:hAnsi="ＭＳ 明朝" w:hint="eastAsia"/>
                <w:szCs w:val="21"/>
              </w:rPr>
              <w:t>、通常の等間隔ではなく不等間隔の素子間隔がより高い通信品質を達成できる。</w:t>
            </w:r>
            <w:del w:id="95" w:author="梅林 研究室" w:date="2023-03-28T21:17:00Z">
              <w:r w:rsidRPr="00633FCC" w:rsidDel="00DD2A73">
                <w:rPr>
                  <w:rFonts w:ascii="ＭＳ 明朝" w:hAnsi="ＭＳ 明朝" w:hint="eastAsia"/>
                  <w:szCs w:val="21"/>
                </w:rPr>
                <w:delText>そのため、</w:delText>
              </w:r>
            </w:del>
            <w:ins w:id="96" w:author="梅林 研究室" w:date="2023-03-28T21:17:00Z">
              <w:r w:rsidR="00DD2A73">
                <w:rPr>
                  <w:rFonts w:ascii="ＭＳ 明朝" w:hAnsi="ＭＳ 明朝" w:hint="eastAsia"/>
                  <w:szCs w:val="21"/>
                </w:rPr>
                <w:t>すなわち、</w:t>
              </w:r>
            </w:ins>
            <w:r w:rsidRPr="00633FCC">
              <w:rPr>
                <w:rFonts w:ascii="ＭＳ 明朝" w:hAnsi="ＭＳ 明朝" w:hint="eastAsia"/>
                <w:szCs w:val="21"/>
              </w:rPr>
              <w:t>高い通信品質が達成しやすい素子間隔パターンの候補</w:t>
            </w:r>
            <w:del w:id="97" w:author="梅林 研究室" w:date="2023-03-28T21:17:00Z">
              <w:r w:rsidRPr="00633FCC" w:rsidDel="00DD2A73">
                <w:rPr>
                  <w:rFonts w:ascii="ＭＳ 明朝" w:hAnsi="ＭＳ 明朝" w:hint="eastAsia"/>
                  <w:szCs w:val="21"/>
                </w:rPr>
                <w:delText>を明らかにし、</w:delText>
              </w:r>
            </w:del>
            <w:ins w:id="98" w:author="梅林 研究室" w:date="2023-03-28T21:17:00Z">
              <w:r w:rsidR="00DD2A73">
                <w:rPr>
                  <w:rFonts w:ascii="ＭＳ 明朝" w:hAnsi="ＭＳ 明朝" w:hint="eastAsia"/>
                  <w:szCs w:val="21"/>
                </w:rPr>
                <w:t>が存在するため、この</w:t>
              </w:r>
            </w:ins>
            <w:r w:rsidRPr="00633FCC">
              <w:rPr>
                <w:rFonts w:ascii="ＭＳ 明朝" w:hAnsi="ＭＳ 明朝" w:hint="eastAsia"/>
                <w:szCs w:val="21"/>
              </w:rPr>
              <w:t>素子間隔</w:t>
            </w:r>
            <w:del w:id="99" w:author="梅林 研究室" w:date="2023-03-28T21:18:00Z">
              <w:r w:rsidRPr="00633FCC" w:rsidDel="00DD2A73">
                <w:rPr>
                  <w:rFonts w:ascii="ＭＳ 明朝" w:hAnsi="ＭＳ 明朝" w:hint="eastAsia"/>
                  <w:szCs w:val="21"/>
                </w:rPr>
                <w:delText>候補</w:delText>
              </w:r>
            </w:del>
            <w:r w:rsidRPr="00633FCC">
              <w:rPr>
                <w:rFonts w:ascii="ＭＳ 明朝" w:hAnsi="ＭＳ 明朝" w:hint="eastAsia"/>
                <w:szCs w:val="21"/>
              </w:rPr>
              <w:t>を</w:t>
            </w:r>
            <w:ins w:id="100" w:author="梅林 研究室" w:date="2023-03-28T21:17:00Z">
              <w:r w:rsidR="00DD2A73">
                <w:rPr>
                  <w:rFonts w:ascii="ＭＳ 明朝" w:hAnsi="ＭＳ 明朝" w:hint="eastAsia"/>
                  <w:szCs w:val="21"/>
                </w:rPr>
                <w:t>統計的に</w:t>
              </w:r>
            </w:ins>
            <w:r w:rsidRPr="00633FCC">
              <w:rPr>
                <w:rFonts w:ascii="ＭＳ 明朝" w:hAnsi="ＭＳ 明朝" w:hint="eastAsia"/>
                <w:szCs w:val="21"/>
              </w:rPr>
              <w:t>予め</w:t>
            </w:r>
            <w:ins w:id="101" w:author="梅林 研究室" w:date="2023-03-28T21:18:00Z">
              <w:r w:rsidR="00DD2A73">
                <w:rPr>
                  <w:rFonts w:ascii="ＭＳ 明朝" w:hAnsi="ＭＳ 明朝" w:hint="eastAsia"/>
                  <w:szCs w:val="21"/>
                </w:rPr>
                <w:t>求め、候補を限定</w:t>
              </w:r>
            </w:ins>
            <w:ins w:id="102" w:author="梅林 研究室" w:date="2023-03-31T21:50:00Z">
              <w:r w:rsidR="00626A2D">
                <w:rPr>
                  <w:rFonts w:ascii="ＭＳ 明朝" w:hAnsi="ＭＳ 明朝" w:hint="eastAsia"/>
                  <w:szCs w:val="21"/>
                </w:rPr>
                <w:t>し、計算量を削減</w:t>
              </w:r>
            </w:ins>
            <w:ins w:id="103" w:author="梅林 研究室" w:date="2023-03-28T21:18:00Z">
              <w:r w:rsidR="00DD2A73">
                <w:rPr>
                  <w:rFonts w:ascii="ＭＳ 明朝" w:hAnsi="ＭＳ 明朝" w:hint="eastAsia"/>
                  <w:szCs w:val="21"/>
                </w:rPr>
                <w:t>する</w:t>
              </w:r>
            </w:ins>
            <w:del w:id="104" w:author="梅林 研究室" w:date="2023-03-28T21:17:00Z">
              <w:r w:rsidRPr="00633FCC" w:rsidDel="00DD2A73">
                <w:rPr>
                  <w:rFonts w:ascii="ＭＳ 明朝" w:hAnsi="ＭＳ 明朝" w:hint="eastAsia"/>
                  <w:szCs w:val="21"/>
                </w:rPr>
                <w:delText>限定する</w:delText>
              </w:r>
            </w:del>
            <w:r w:rsidRPr="00633FCC">
              <w:rPr>
                <w:rFonts w:ascii="ＭＳ 明朝" w:hAnsi="ＭＳ 明朝" w:hint="eastAsia"/>
                <w:szCs w:val="21"/>
              </w:rPr>
              <w:t>。</w:t>
            </w:r>
            <w:commentRangeStart w:id="105"/>
            <w:r w:rsidRPr="00633FCC">
              <w:rPr>
                <w:rFonts w:ascii="ＭＳ 明朝" w:hAnsi="ＭＳ 明朝" w:hint="eastAsia"/>
                <w:szCs w:val="21"/>
              </w:rPr>
              <w:t>次に、</w:t>
            </w:r>
            <w:ins w:id="106" w:author="梅林 研究室" w:date="2023-03-28T21:19:00Z">
              <w:r w:rsidR="00DD2A73">
                <w:rPr>
                  <w:rFonts w:ascii="ＭＳ 明朝" w:hAnsi="ＭＳ 明朝" w:hint="eastAsia"/>
                  <w:szCs w:val="21"/>
                </w:rPr>
                <w:t>通信が行われる際に、</w:t>
              </w:r>
            </w:ins>
            <w:r w:rsidRPr="00633FCC">
              <w:rPr>
                <w:rFonts w:ascii="ＭＳ 明朝" w:hAnsi="ＭＳ 明朝" w:hint="eastAsia"/>
                <w:szCs w:val="21"/>
              </w:rPr>
              <w:t>限定された素子間隔候補の中から適切な素子間隔を</w:t>
            </w:r>
            <w:ins w:id="107" w:author="梅林 研究室" w:date="2023-03-31T21:50:00Z">
              <w:r w:rsidR="00626A2D">
                <w:rPr>
                  <w:rFonts w:ascii="ＭＳ 明朝" w:hAnsi="ＭＳ 明朝" w:hint="eastAsia"/>
                  <w:szCs w:val="21"/>
                </w:rPr>
                <w:t>軽量な</w:t>
              </w:r>
            </w:ins>
            <w:r w:rsidRPr="00633FCC">
              <w:rPr>
                <w:rFonts w:ascii="ＭＳ 明朝" w:hAnsi="ＭＳ 明朝" w:hint="eastAsia"/>
                <w:szCs w:val="21"/>
              </w:rPr>
              <w:t>機械学習によって効率的に求める。</w:t>
            </w:r>
            <w:commentRangeEnd w:id="105"/>
            <w:r w:rsidR="00D9021A">
              <w:rPr>
                <w:rStyle w:val="a8"/>
              </w:rPr>
              <w:commentReference w:id="105"/>
            </w:r>
            <w:r w:rsidRPr="00633FCC">
              <w:rPr>
                <w:rFonts w:ascii="ＭＳ 明朝" w:hAnsi="ＭＳ 明朝" w:hint="eastAsia"/>
                <w:szCs w:val="21"/>
              </w:rPr>
              <w:t>これにより、計算量を削減しつつ、高性能なアレーアンテナの</w:t>
            </w:r>
            <w:ins w:id="108" w:author="梅林 研究室" w:date="2023-03-28T21:23:00Z">
              <w:r w:rsidR="00DD2A73">
                <w:rPr>
                  <w:rFonts w:ascii="ＭＳ 明朝" w:hAnsi="ＭＳ 明朝" w:hint="eastAsia"/>
                  <w:szCs w:val="21"/>
                </w:rPr>
                <w:t>空間軸信号処理</w:t>
              </w:r>
            </w:ins>
            <w:del w:id="109" w:author="梅林 研究室" w:date="2023-03-28T21:23:00Z">
              <w:r w:rsidRPr="00633FCC" w:rsidDel="00DD2A73">
                <w:rPr>
                  <w:rFonts w:ascii="ＭＳ 明朝" w:hAnsi="ＭＳ 明朝" w:hint="eastAsia"/>
                  <w:szCs w:val="21"/>
                </w:rPr>
                <w:delText>設計</w:delText>
              </w:r>
            </w:del>
            <w:r w:rsidRPr="00633FCC">
              <w:rPr>
                <w:rFonts w:ascii="ＭＳ 明朝" w:hAnsi="ＭＳ 明朝" w:hint="eastAsia"/>
                <w:szCs w:val="21"/>
              </w:rPr>
              <w:t>が可能となる。</w:t>
            </w:r>
          </w:p>
          <w:p w14:paraId="74281486" w14:textId="58C1D022" w:rsidR="00B3740C" w:rsidRPr="00B3740C" w:rsidRDefault="00B3740C" w:rsidP="00C76781">
            <w:pPr>
              <w:numPr>
                <w:ilvl w:val="0"/>
                <w:numId w:val="12"/>
              </w:numPr>
              <w:rPr>
                <w:rFonts w:ascii="ＭＳ 明朝" w:hAnsi="ＭＳ 明朝"/>
                <w:szCs w:val="21"/>
              </w:rPr>
            </w:pPr>
            <w:r w:rsidRPr="00B3740C">
              <w:rPr>
                <w:rFonts w:ascii="ＭＳ 明朝" w:hAnsi="ＭＳ 明朝" w:hint="eastAsia"/>
                <w:szCs w:val="21"/>
              </w:rPr>
              <w:t xml:space="preserve"> THz 伝搬路特性</w:t>
            </w:r>
            <w:ins w:id="110" w:author="梅林 研究室" w:date="2023-03-28T21:29:00Z">
              <w:r w:rsidR="00DD2A73">
                <w:rPr>
                  <w:rFonts w:ascii="ＭＳ 明朝" w:hAnsi="ＭＳ 明朝" w:hint="eastAsia"/>
                  <w:szCs w:val="21"/>
                </w:rPr>
                <w:t>によるシンボル間干渉（時間的な干渉）</w:t>
              </w:r>
            </w:ins>
            <w:r w:rsidRPr="00B3740C">
              <w:rPr>
                <w:rFonts w:ascii="ＭＳ 明朝" w:hAnsi="ＭＳ 明朝" w:hint="eastAsia"/>
                <w:szCs w:val="21"/>
              </w:rPr>
              <w:t>を考慮した時間軸信号処理法</w:t>
            </w:r>
          </w:p>
          <w:p w14:paraId="4DAF5C04" w14:textId="46BB4AE2" w:rsidR="00B3740C" w:rsidRPr="00B3740C" w:rsidRDefault="00A153A2" w:rsidP="00A153A2">
            <w:pPr>
              <w:rPr>
                <w:rFonts w:ascii="ＭＳ 明朝" w:hAnsi="ＭＳ 明朝"/>
                <w:szCs w:val="21"/>
              </w:rPr>
            </w:pPr>
            <w:r w:rsidRPr="00A153A2">
              <w:rPr>
                <w:rFonts w:ascii="ＭＳ 明朝" w:hAnsi="ＭＳ 明朝" w:hint="eastAsia"/>
                <w:szCs w:val="21"/>
              </w:rPr>
              <w:t>THz帯の伝搬路は、分子吸収によって複雑な周波数特性を持つことが明らかになっており[2]、これを周波数選択性と呼ぶ。</w:t>
            </w:r>
            <w:ins w:id="111" w:author="梅林 研究室" w:date="2023-03-28T21:28:00Z">
              <w:r w:rsidR="00DD2A73">
                <w:rPr>
                  <w:rFonts w:ascii="ＭＳ 明朝" w:hAnsi="ＭＳ 明朝" w:hint="eastAsia"/>
                  <w:szCs w:val="21"/>
                </w:rPr>
                <w:t>フーリエ変換の関係から、周波数選択性が起こると時間軸で</w:t>
              </w:r>
            </w:ins>
            <w:r w:rsidRPr="00A153A2">
              <w:rPr>
                <w:rFonts w:ascii="ＭＳ 明朝" w:hAnsi="ＭＳ 明朝" w:hint="eastAsia"/>
                <w:szCs w:val="21"/>
              </w:rPr>
              <w:t>信号</w:t>
            </w:r>
            <w:ins w:id="112" w:author="梅林 研究室" w:date="2023-03-28T21:29:00Z">
              <w:r w:rsidR="00DD2A73">
                <w:rPr>
                  <w:rFonts w:ascii="ＭＳ 明朝" w:hAnsi="ＭＳ 明朝" w:hint="eastAsia"/>
                  <w:szCs w:val="21"/>
                </w:rPr>
                <w:t>波形</w:t>
              </w:r>
            </w:ins>
            <w:r w:rsidRPr="00A153A2">
              <w:rPr>
                <w:rFonts w:ascii="ＭＳ 明朝" w:hAnsi="ＭＳ 明朝" w:hint="eastAsia"/>
                <w:szCs w:val="21"/>
              </w:rPr>
              <w:t>の</w:t>
            </w:r>
            <w:del w:id="113" w:author="梅林 研究室" w:date="2023-03-28T21:29:00Z">
              <w:r w:rsidRPr="00A153A2" w:rsidDel="00DD2A73">
                <w:rPr>
                  <w:rFonts w:ascii="ＭＳ 明朝" w:hAnsi="ＭＳ 明朝" w:hint="eastAsia"/>
                  <w:szCs w:val="21"/>
                </w:rPr>
                <w:delText>時間的広がりによって</w:delText>
              </w:r>
            </w:del>
            <w:ins w:id="114" w:author="梅林 研究室" w:date="2023-03-28T21:29:00Z">
              <w:r w:rsidR="00DD2A73">
                <w:rPr>
                  <w:rFonts w:ascii="ＭＳ 明朝" w:hAnsi="ＭＳ 明朝" w:hint="eastAsia"/>
                  <w:szCs w:val="21"/>
                </w:rPr>
                <w:t>歪みが生じ、</w:t>
              </w:r>
            </w:ins>
            <w:r w:rsidRPr="00A153A2">
              <w:rPr>
                <w:rFonts w:ascii="ＭＳ 明朝" w:hAnsi="ＭＳ 明朝" w:hint="eastAsia"/>
                <w:szCs w:val="21"/>
              </w:rPr>
              <w:t>送信シンボル間の干渉</w:t>
            </w:r>
            <w:ins w:id="115" w:author="梅林 研究室" w:date="2023-03-28T21:29:00Z">
              <w:r w:rsidR="00DD2A73">
                <w:rPr>
                  <w:rFonts w:ascii="ＭＳ 明朝" w:hAnsi="ＭＳ 明朝" w:hint="eastAsia"/>
                  <w:szCs w:val="21"/>
                </w:rPr>
                <w:t>となるため</w:t>
              </w:r>
            </w:ins>
            <w:del w:id="116" w:author="梅林 研究室" w:date="2023-03-28T21:29:00Z">
              <w:r w:rsidRPr="00A153A2" w:rsidDel="00DD2A73">
                <w:rPr>
                  <w:rFonts w:ascii="ＭＳ 明朝" w:hAnsi="ＭＳ 明朝" w:hint="eastAsia"/>
                  <w:szCs w:val="21"/>
                </w:rPr>
                <w:delText>が生じ、</w:delText>
              </w:r>
            </w:del>
            <w:r w:rsidRPr="00A153A2">
              <w:rPr>
                <w:rFonts w:ascii="ＭＳ 明朝" w:hAnsi="ＭＳ 明朝" w:hint="eastAsia"/>
                <w:szCs w:val="21"/>
              </w:rPr>
              <w:t>無線通信品質が劣化する。これに対し、送信信号の設計と時間軸からの等化に基づく信号処理を採用する。送信信号の設計では、送信シンボル間隔を空けることでシンボル間干渉を抑制できるが、データレートが下がるため、データレートと通信品質のトレードオフが存在する。時間軸等化信号処理では、シンボル間干渉を抑制</w:t>
            </w:r>
            <w:r w:rsidR="00C76781">
              <w:rPr>
                <w:rFonts w:ascii="ＭＳ 明朝" w:hAnsi="ＭＳ 明朝" w:hint="eastAsia"/>
                <w:szCs w:val="21"/>
              </w:rPr>
              <w:t>しようとするほど</w:t>
            </w:r>
            <w:ins w:id="117" w:author="梅林 研究室" w:date="2023-03-28T21:32:00Z">
              <w:r w:rsidR="00DD2A73" w:rsidRPr="00DD2A73">
                <w:rPr>
                  <w:rFonts w:ascii="ＭＳ 明朝" w:hAnsi="ＭＳ 明朝" w:hint="eastAsia"/>
                  <w:szCs w:val="21"/>
                </w:rPr>
                <w:t>時間軸に</w:t>
              </w:r>
            </w:ins>
            <w:r w:rsidR="00C76781">
              <w:rPr>
                <w:rFonts w:ascii="ＭＳ 明朝" w:hAnsi="ＭＳ 明朝" w:hint="eastAsia"/>
                <w:szCs w:val="21"/>
              </w:rPr>
              <w:t>フィルタが長くなり</w:t>
            </w:r>
            <w:r w:rsidRPr="00A153A2">
              <w:rPr>
                <w:rFonts w:ascii="ＭＳ 明朝" w:hAnsi="ＭＳ 明朝" w:hint="eastAsia"/>
                <w:szCs w:val="21"/>
              </w:rPr>
              <w:t>、計算量と通信品質のトレードオフが生じる[5]。</w:t>
            </w:r>
            <w:commentRangeStart w:id="118"/>
            <w:commentRangeStart w:id="119"/>
            <w:commentRangeStart w:id="120"/>
            <w:r w:rsidRPr="00A153A2">
              <w:rPr>
                <w:rFonts w:ascii="ＭＳ 明朝" w:hAnsi="ＭＳ 明朝" w:hint="eastAsia"/>
                <w:szCs w:val="21"/>
              </w:rPr>
              <w:t>これらのデータレート、通信品質、計算量のトレードオフ関係をモデル化する。</w:t>
            </w:r>
            <w:commentRangeEnd w:id="118"/>
            <w:r w:rsidR="003668B7">
              <w:rPr>
                <w:rStyle w:val="a8"/>
              </w:rPr>
              <w:commentReference w:id="118"/>
            </w:r>
            <w:commentRangeEnd w:id="119"/>
            <w:r w:rsidR="003668B7">
              <w:rPr>
                <w:rStyle w:val="a8"/>
              </w:rPr>
              <w:commentReference w:id="119"/>
            </w:r>
            <w:commentRangeEnd w:id="120"/>
            <w:r w:rsidR="008F5099">
              <w:rPr>
                <w:rStyle w:val="a8"/>
              </w:rPr>
              <w:commentReference w:id="120"/>
            </w:r>
            <w:r w:rsidR="00CC71F6">
              <w:rPr>
                <w:rFonts w:ascii="ＭＳ 明朝" w:hAnsi="ＭＳ 明朝" w:hint="eastAsia"/>
                <w:szCs w:val="21"/>
              </w:rPr>
              <w:t>申請者らは本計画に先立って、</w:t>
            </w:r>
            <w:r w:rsidR="00083DFA">
              <w:rPr>
                <w:rFonts w:ascii="ＭＳ 明朝" w:hAnsi="ＭＳ 明朝" w:hint="eastAsia"/>
                <w:szCs w:val="21"/>
              </w:rPr>
              <w:t>通信品質と計算量に関する</w:t>
            </w:r>
            <w:r w:rsidR="00856519">
              <w:rPr>
                <w:rFonts w:ascii="ＭＳ 明朝" w:hAnsi="ＭＳ 明朝" w:hint="eastAsia"/>
                <w:szCs w:val="21"/>
              </w:rPr>
              <w:t>トレードオフの関係を明らかにしており、さらに</w:t>
            </w:r>
            <w:r w:rsidR="00F01263" w:rsidRPr="00F01263">
              <w:rPr>
                <w:rFonts w:ascii="ＭＳ 明朝" w:hAnsi="ＭＳ 明朝" w:hint="eastAsia"/>
                <w:szCs w:val="21"/>
              </w:rPr>
              <w:t>THz帯の伝搬路</w:t>
            </w:r>
            <w:r w:rsidR="00F01263">
              <w:rPr>
                <w:rFonts w:ascii="ＭＳ 明朝" w:hAnsi="ＭＳ 明朝" w:hint="eastAsia"/>
                <w:szCs w:val="21"/>
              </w:rPr>
              <w:t>による信号の時間的広がり</w:t>
            </w:r>
            <w:r w:rsidR="00F01263" w:rsidRPr="00F01263">
              <w:rPr>
                <w:rFonts w:ascii="ＭＳ 明朝" w:hAnsi="ＭＳ 明朝" w:hint="eastAsia"/>
                <w:szCs w:val="21"/>
              </w:rPr>
              <w:t>をモデル化するため</w:t>
            </w:r>
            <w:r w:rsidR="004A16FB">
              <w:rPr>
                <w:rFonts w:ascii="ＭＳ 明朝" w:hAnsi="ＭＳ 明朝" w:hint="eastAsia"/>
                <w:szCs w:val="21"/>
              </w:rPr>
              <w:t>に</w:t>
            </w:r>
            <w:r w:rsidR="00F01263" w:rsidRPr="00F01263">
              <w:rPr>
                <w:rFonts w:ascii="ＭＳ 明朝" w:hAnsi="ＭＳ 明朝" w:hint="eastAsia"/>
                <w:szCs w:val="21"/>
              </w:rPr>
              <w:t>時間軸伝搬路のモデル化に取り組んできた。しかし、THz帯の時間軸伝搬路モデルの実証実験による妥当性の確認はまだ限定的である</w:t>
            </w:r>
            <w:r w:rsidR="00856519">
              <w:rPr>
                <w:rFonts w:ascii="ＭＳ 明朝" w:hAnsi="ＭＳ 明朝" w:hint="eastAsia"/>
                <w:szCs w:val="21"/>
              </w:rPr>
              <w:t>ため、</w:t>
            </w:r>
            <w:r w:rsidR="00F01263" w:rsidRPr="00F01263">
              <w:rPr>
                <w:rFonts w:ascii="ＭＳ 明朝" w:hAnsi="ＭＳ 明朝" w:hint="eastAsia"/>
                <w:szCs w:val="21"/>
              </w:rPr>
              <w:t>共同研究者であるオウル大学と協力し</w:t>
            </w:r>
            <w:r w:rsidR="00856519">
              <w:rPr>
                <w:rFonts w:ascii="ＭＳ 明朝" w:hAnsi="ＭＳ 明朝" w:hint="eastAsia"/>
                <w:szCs w:val="21"/>
              </w:rPr>
              <w:t>て</w:t>
            </w:r>
            <w:r w:rsidR="00F01263" w:rsidRPr="00F01263">
              <w:rPr>
                <w:rFonts w:ascii="ＭＳ 明朝" w:hAnsi="ＭＳ 明朝" w:hint="eastAsia"/>
                <w:szCs w:val="21"/>
              </w:rPr>
              <w:t>モデルの妥当性を実験によって確認しながら、より正確な電波伝搬路情報を利用する。</w:t>
            </w:r>
          </w:p>
          <w:p w14:paraId="1680E9EF" w14:textId="709E21F9" w:rsidR="009877EF" w:rsidRDefault="00B3740C" w:rsidP="00FC24CD">
            <w:pPr>
              <w:numPr>
                <w:ilvl w:val="0"/>
                <w:numId w:val="12"/>
              </w:numPr>
              <w:rPr>
                <w:rFonts w:ascii="ＭＳ 明朝" w:hAnsi="ＭＳ 明朝"/>
                <w:szCs w:val="21"/>
              </w:rPr>
            </w:pPr>
            <w:r w:rsidRPr="00B3740C">
              <w:rPr>
                <w:rFonts w:ascii="ＭＳ 明朝" w:hAnsi="ＭＳ 明朝" w:hint="eastAsia"/>
                <w:szCs w:val="21"/>
              </w:rPr>
              <w:t xml:space="preserve"> </w:t>
            </w:r>
            <w:ins w:id="121" w:author="梅林 研究室" w:date="2023-03-28T21:30:00Z">
              <w:r w:rsidR="00DD2A73" w:rsidRPr="00B3740C">
                <w:rPr>
                  <w:rFonts w:ascii="ＭＳ 明朝" w:hAnsi="ＭＳ 明朝" w:hint="eastAsia"/>
                  <w:szCs w:val="21"/>
                </w:rPr>
                <w:t>THz 伝搬路特性</w:t>
              </w:r>
              <w:r w:rsidR="00DD2A73">
                <w:rPr>
                  <w:rFonts w:ascii="ＭＳ 明朝" w:hAnsi="ＭＳ 明朝" w:hint="eastAsia"/>
                  <w:szCs w:val="21"/>
                </w:rPr>
                <w:t>によるシンボル間干渉（時間的な干渉）</w:t>
              </w:r>
            </w:ins>
            <w:r w:rsidRPr="00B3740C">
              <w:rPr>
                <w:rFonts w:ascii="ＭＳ 明朝" w:hAnsi="ＭＳ 明朝" w:hint="eastAsia"/>
                <w:szCs w:val="21"/>
              </w:rPr>
              <w:t>および</w:t>
            </w:r>
            <w:ins w:id="122" w:author="梅林 研究室" w:date="2023-03-28T21:31:00Z">
              <w:r w:rsidR="00DD2A73">
                <w:rPr>
                  <w:rFonts w:ascii="ＭＳ 明朝" w:hAnsi="ＭＳ 明朝" w:hint="eastAsia"/>
                  <w:szCs w:val="21"/>
                </w:rPr>
                <w:t>デバイス間</w:t>
              </w:r>
            </w:ins>
            <w:r w:rsidRPr="00B3740C">
              <w:rPr>
                <w:rFonts w:ascii="ＭＳ 明朝" w:hAnsi="ＭＳ 明朝" w:hint="eastAsia"/>
                <w:szCs w:val="21"/>
              </w:rPr>
              <w:t>干渉制御</w:t>
            </w:r>
            <w:ins w:id="123" w:author="梅林 研究室" w:date="2023-03-28T21:31:00Z">
              <w:r w:rsidR="00DD2A73">
                <w:rPr>
                  <w:rFonts w:ascii="ＭＳ 明朝" w:hAnsi="ＭＳ 明朝" w:hint="eastAsia"/>
                  <w:szCs w:val="21"/>
                </w:rPr>
                <w:t>（空間的な干渉）</w:t>
              </w:r>
            </w:ins>
            <w:r w:rsidRPr="00B3740C">
              <w:rPr>
                <w:rFonts w:ascii="ＭＳ 明朝" w:hAnsi="ＭＳ 明朝" w:hint="eastAsia"/>
                <w:szCs w:val="21"/>
              </w:rPr>
              <w:t>のための時間-空間信号処理法</w:t>
            </w:r>
          </w:p>
          <w:p w14:paraId="6961F470" w14:textId="49682675" w:rsidR="00DB2592" w:rsidRPr="00DB2592" w:rsidRDefault="00FC24CD" w:rsidP="00DB2592">
            <w:pPr>
              <w:rPr>
                <w:rFonts w:ascii="ＭＳ 明朝" w:hAnsi="ＭＳ 明朝"/>
                <w:szCs w:val="21"/>
              </w:rPr>
            </w:pPr>
            <w:r>
              <w:rPr>
                <w:rFonts w:ascii="ＭＳ 明朝" w:hAnsi="ＭＳ 明朝" w:hint="eastAsia"/>
                <w:szCs w:val="21"/>
              </w:rPr>
              <w:t>他</w:t>
            </w:r>
            <w:r w:rsidR="00DB2592" w:rsidRPr="00DB2592">
              <w:rPr>
                <w:rFonts w:ascii="ＭＳ 明朝" w:hAnsi="ＭＳ 明朝" w:hint="eastAsia"/>
                <w:szCs w:val="21"/>
              </w:rPr>
              <w:t>無線システムからの干渉に対するアレーアンテナの干渉制御と，THz 帯電波伝搬によるシンボル間干渉に対する信号処理の干渉抑制を組み合わせ，空間軸と時間軸を合わせた信号処理法を構築する．②で得たデータレート，通信品質，計算量の関係のモデルを基に，目標とする通信品質を効率的に達成する計算機リソースの配分法を明らかにする．アレーアンテナによる空間軸の干渉制御と時間軸信号処理によるシンボル間干渉制御</w:t>
            </w:r>
            <w:r w:rsidR="008B63AD" w:rsidRPr="008B63AD">
              <w:rPr>
                <w:rFonts w:ascii="ＭＳ 明朝" w:hAnsi="ＭＳ 明朝" w:hint="eastAsia"/>
                <w:szCs w:val="21"/>
              </w:rPr>
              <w:t>に関して、送信信号の設計や時間軸及び空間軸信号処理への計算リソースの割り当てを通じて、データレートと通信品質の関係を明らかにする。</w:t>
            </w:r>
            <w:r w:rsidR="00DB2592" w:rsidRPr="00DB2592">
              <w:rPr>
                <w:rFonts w:ascii="ＭＳ 明朝" w:hAnsi="ＭＳ 明朝" w:hint="eastAsia"/>
                <w:szCs w:val="21"/>
              </w:rPr>
              <w:t>．</w:t>
            </w:r>
          </w:p>
          <w:p w14:paraId="6DEB495F" w14:textId="62DCCEAB" w:rsidR="00DB2592" w:rsidRPr="00DB2592" w:rsidRDefault="00DB2592" w:rsidP="00EC00ED">
            <w:pPr>
              <w:numPr>
                <w:ilvl w:val="0"/>
                <w:numId w:val="12"/>
              </w:numPr>
              <w:rPr>
                <w:rFonts w:ascii="ＭＳ 明朝" w:hAnsi="ＭＳ 明朝"/>
                <w:szCs w:val="21"/>
              </w:rPr>
            </w:pPr>
            <w:r w:rsidRPr="00DB2592">
              <w:rPr>
                <w:rFonts w:ascii="ＭＳ 明朝" w:hAnsi="ＭＳ 明朝" w:hint="eastAsia"/>
                <w:szCs w:val="21"/>
              </w:rPr>
              <w:t xml:space="preserve"> アナログデバイスの周波数特性を考慮した時間軸信号処理法</w:t>
            </w:r>
          </w:p>
          <w:p w14:paraId="2C024340" w14:textId="77777777" w:rsidR="00D74670" w:rsidRDefault="00D74670" w:rsidP="00D74670">
            <w:pPr>
              <w:rPr>
                <w:rFonts w:ascii="ＭＳ 明朝" w:hAnsi="ＭＳ 明朝"/>
                <w:szCs w:val="21"/>
              </w:rPr>
            </w:pPr>
            <w:r w:rsidRPr="00D74670">
              <w:rPr>
                <w:rFonts w:ascii="ＭＳ 明朝" w:hAnsi="ＭＳ 明朝" w:hint="eastAsia"/>
                <w:szCs w:val="21"/>
              </w:rPr>
              <w:t>超高周波であるTHz帯では、フラットな周波数特性を持つアナログデバイスの開発が困難である[3]。③</w:t>
            </w:r>
            <w:r w:rsidRPr="00D74670">
              <w:rPr>
                <w:rFonts w:ascii="ＭＳ 明朝" w:hAnsi="ＭＳ 明朝" w:hint="eastAsia"/>
                <w:szCs w:val="21"/>
              </w:rPr>
              <w:lastRenderedPageBreak/>
              <w:t>と同様に、時間軸からの等化信号処理を採用するが、アナログデバイスの周波数特性を明らかにする必要がある。共同研究者である広島大学と協力し、THz帯アナログデバイスの周波数特性を調査し、</w:t>
            </w:r>
            <w:commentRangeStart w:id="124"/>
            <w:commentRangeStart w:id="125"/>
            <w:r w:rsidRPr="00D74670">
              <w:rPr>
                <w:rFonts w:ascii="ＭＳ 明朝" w:hAnsi="ＭＳ 明朝" w:hint="eastAsia"/>
                <w:szCs w:val="21"/>
              </w:rPr>
              <w:t>アナログデバイスにおける周波数特性のフラット性と等化信号処理を用いた通信品質の関係を明らかにする。</w:t>
            </w:r>
            <w:commentRangeEnd w:id="124"/>
            <w:r w:rsidR="00322C10">
              <w:rPr>
                <w:rStyle w:val="a8"/>
              </w:rPr>
              <w:commentReference w:id="124"/>
            </w:r>
            <w:commentRangeEnd w:id="125"/>
            <w:r w:rsidR="00322C10">
              <w:rPr>
                <w:rStyle w:val="a8"/>
              </w:rPr>
              <w:commentReference w:id="125"/>
            </w:r>
            <w:r w:rsidRPr="00D74670">
              <w:rPr>
                <w:rFonts w:ascii="ＭＳ 明朝" w:hAnsi="ＭＳ 明朝" w:hint="eastAsia"/>
                <w:szCs w:val="21"/>
              </w:rPr>
              <w:t>これを基に、アナログデバイスの開発において求められるフラット性の程度を明確にし、THz帯アナログデバイスの設計・開発を共同で行う。</w:t>
            </w:r>
          </w:p>
          <w:p w14:paraId="09B99757" w14:textId="77777777" w:rsidR="00967836" w:rsidRPr="00967836" w:rsidRDefault="00967836" w:rsidP="00967836">
            <w:pPr>
              <w:rPr>
                <w:rFonts w:ascii="ＭＳ 明朝" w:hAnsi="ＭＳ 明朝"/>
                <w:szCs w:val="21"/>
              </w:rPr>
            </w:pPr>
            <w:r w:rsidRPr="00967836">
              <w:rPr>
                <w:rFonts w:ascii="ＭＳ 明朝" w:hAnsi="ＭＳ 明朝" w:hint="eastAsia"/>
                <w:szCs w:val="21"/>
              </w:rPr>
              <w:t>⑤ 伝搬特性およびアナログデバイス特性を考慮した時間-空間信号処理法</w:t>
            </w:r>
          </w:p>
          <w:p w14:paraId="070768A2" w14:textId="56B70BC7" w:rsidR="00DB2592" w:rsidRPr="00DB2592" w:rsidRDefault="00967836" w:rsidP="00967836">
            <w:pPr>
              <w:rPr>
                <w:rFonts w:ascii="ＭＳ 明朝" w:hAnsi="ＭＳ 明朝"/>
                <w:szCs w:val="21"/>
              </w:rPr>
            </w:pPr>
            <w:r w:rsidRPr="00967836">
              <w:rPr>
                <w:rFonts w:ascii="ＭＳ 明朝" w:hAnsi="ＭＳ 明朝" w:hint="eastAsia"/>
                <w:szCs w:val="21"/>
              </w:rPr>
              <w:t>①～④までの成果を統合し、デジタル信号処理、アナログデバイス特性、そして電波伝搬路を考慮した包括的なTHz帯無線通信品質特性の検証を計算機シミュレーションレベルで実施する。②で開発した送信信号設計と、③で明らかにした時空間信号処理への計算リソース配分法を、アナログデバイス特性を考慮して検討する。</w:t>
            </w:r>
          </w:p>
          <w:p w14:paraId="4245B42B" w14:textId="77777777" w:rsidR="00DB2592" w:rsidRPr="00DB2592" w:rsidRDefault="00DB2592" w:rsidP="00DB2592">
            <w:pPr>
              <w:rPr>
                <w:rFonts w:ascii="ＭＳ 明朝" w:hAnsi="ＭＳ 明朝"/>
                <w:szCs w:val="21"/>
              </w:rPr>
            </w:pPr>
            <w:r w:rsidRPr="00DB2592">
              <w:rPr>
                <w:rFonts w:ascii="ＭＳ 明朝" w:hAnsi="ＭＳ 明朝" w:hint="eastAsia"/>
                <w:szCs w:val="21"/>
              </w:rPr>
              <w:t>⑥ THz 帯における超高効率アレーアンテナによる無線通信の実証実験</w:t>
            </w:r>
          </w:p>
          <w:p w14:paraId="6A9B3DFA" w14:textId="5EA45912" w:rsidR="009877EF" w:rsidRPr="00D5058E" w:rsidRDefault="00DB2592" w:rsidP="00DB2592">
            <w:pPr>
              <w:rPr>
                <w:rFonts w:ascii="ＭＳ 明朝" w:hAnsi="ＭＳ 明朝"/>
                <w:szCs w:val="21"/>
              </w:rPr>
            </w:pPr>
            <w:r w:rsidRPr="00DB2592">
              <w:rPr>
                <w:rFonts w:ascii="ＭＳ 明朝" w:hAnsi="ＭＳ 明朝" w:hint="eastAsia"/>
                <w:szCs w:val="21"/>
              </w:rPr>
              <w:t>オウル大学や広島大学の協力のもとデジタル信号処理，アナログデバイス，そしてアレーアンテナを用いた THz 帯における実証実験に取り組む．これにより，THz 帯無線通信の可能性とこれまでの計算機シミュレーヨン等による検討の妥当性を明らかにする．実証実験と計算機シミュレーションによる性能評価は必ずしも一致しないことから，その違いを明らかにし，実際の THz 帯無線通信においてまだ明らかでない課題があればそれを明確にする．</w:t>
            </w:r>
          </w:p>
          <w:p w14:paraId="60A59CF3" w14:textId="77777777" w:rsidR="0071206B" w:rsidRDefault="0071206B" w:rsidP="0071206B">
            <w:pPr>
              <w:rPr>
                <w:rFonts w:ascii="ＭＳ 明朝" w:hAnsi="ＭＳ 明朝"/>
                <w:szCs w:val="21"/>
              </w:rPr>
            </w:pPr>
          </w:p>
          <w:p w14:paraId="4C82FD27" w14:textId="77777777" w:rsidR="00C067A0" w:rsidRPr="00D5058E" w:rsidRDefault="00C067A0" w:rsidP="0071206B">
            <w:pPr>
              <w:rPr>
                <w:rFonts w:ascii="ＭＳ 明朝" w:hAnsi="ＭＳ 明朝"/>
                <w:szCs w:val="21"/>
              </w:rPr>
            </w:pPr>
          </w:p>
          <w:p w14:paraId="6F9753F0" w14:textId="77777777" w:rsidR="009877EF" w:rsidRPr="007645CF" w:rsidDel="00103B2C" w:rsidRDefault="009877EF" w:rsidP="00BA3873">
            <w:pPr>
              <w:tabs>
                <w:tab w:val="left" w:pos="3780"/>
              </w:tabs>
              <w:rPr>
                <w:rFonts w:ascii="ＭＳ 明朝" w:hAnsi="ＭＳ 明朝"/>
                <w:szCs w:val="21"/>
              </w:rPr>
            </w:pPr>
          </w:p>
        </w:tc>
      </w:tr>
      <w:tr w:rsidR="009877EF" w:rsidRPr="009877EF" w14:paraId="5DFB4509" w14:textId="77777777" w:rsidTr="009877EF">
        <w:trPr>
          <w:trHeight w:val="6095"/>
        </w:trPr>
        <w:tc>
          <w:tcPr>
            <w:tcW w:w="10080" w:type="dxa"/>
          </w:tcPr>
          <w:p w14:paraId="043C2D5B" w14:textId="77777777" w:rsidR="009877EF" w:rsidRPr="009342EC" w:rsidRDefault="00B60167" w:rsidP="009877EF">
            <w:pPr>
              <w:rPr>
                <w:rFonts w:ascii="ＭＳ 明朝" w:hAnsi="ＭＳ 明朝"/>
                <w:b/>
                <w:szCs w:val="21"/>
              </w:rPr>
            </w:pPr>
            <w:r w:rsidRPr="00D5058E">
              <w:rPr>
                <w:rFonts w:ascii="ＭＳ 明朝" w:hAnsi="ＭＳ 明朝"/>
                <w:szCs w:val="21"/>
              </w:rPr>
              <w:lastRenderedPageBreak/>
              <w:br w:type="page"/>
            </w:r>
            <w:r w:rsidR="009342EC" w:rsidRPr="00322E6D">
              <w:rPr>
                <w:rFonts w:ascii="ＭＳ 明朝" w:hAnsi="ＭＳ 明朝" w:hint="eastAsia"/>
                <w:b/>
                <w:szCs w:val="21"/>
              </w:rPr>
              <w:t>１．</w:t>
            </w:r>
            <w:bookmarkStart w:id="126" w:name="_Hlk93066414"/>
            <w:r w:rsidR="005C50D8" w:rsidRPr="00322E6D">
              <w:rPr>
                <w:rFonts w:ascii="ＭＳ 明朝" w:hAnsi="ＭＳ 明朝" w:hint="eastAsia"/>
                <w:b/>
                <w:szCs w:val="21"/>
              </w:rPr>
              <w:t>尖端研究力獲得への展望</w:t>
            </w:r>
            <w:bookmarkEnd w:id="126"/>
            <w:r w:rsidR="009877EF" w:rsidRPr="00322E6D">
              <w:rPr>
                <w:rFonts w:ascii="ＭＳ 明朝" w:hAnsi="ＭＳ 明朝" w:hint="eastAsia"/>
                <w:b/>
                <w:szCs w:val="21"/>
              </w:rPr>
              <w:t>（</w:t>
            </w:r>
            <w:r w:rsidR="005C50D8" w:rsidRPr="00322E6D">
              <w:rPr>
                <w:rFonts w:ascii="ＭＳ 明朝" w:hAnsi="ＭＳ 明朝" w:hint="eastAsia"/>
                <w:b/>
                <w:szCs w:val="21"/>
              </w:rPr>
              <w:t>自身が</w:t>
            </w:r>
            <w:r w:rsidR="00062D14" w:rsidRPr="00322E6D">
              <w:rPr>
                <w:rFonts w:ascii="ＭＳ 明朝" w:hAnsi="ＭＳ 明朝" w:hint="eastAsia"/>
                <w:b/>
                <w:szCs w:val="21"/>
              </w:rPr>
              <w:t>どのように尖端研究力を獲得していく</w:t>
            </w:r>
            <w:r w:rsidR="005C50D8" w:rsidRPr="00322E6D">
              <w:rPr>
                <w:rFonts w:ascii="ＭＳ 明朝" w:hAnsi="ＭＳ 明朝" w:hint="eastAsia"/>
                <w:b/>
                <w:szCs w:val="21"/>
              </w:rPr>
              <w:t>展望があるのか</w:t>
            </w:r>
            <w:r w:rsidR="00062D14" w:rsidRPr="00322E6D">
              <w:rPr>
                <w:rFonts w:ascii="ＭＳ 明朝" w:hAnsi="ＭＳ 明朝" w:hint="eastAsia"/>
                <w:b/>
                <w:szCs w:val="21"/>
              </w:rPr>
              <w:t>を</w:t>
            </w:r>
            <w:r w:rsidR="0078322E" w:rsidRPr="00322E6D">
              <w:rPr>
                <w:rFonts w:ascii="ＭＳ 明朝" w:hAnsi="ＭＳ 明朝" w:hint="eastAsia"/>
                <w:b/>
                <w:szCs w:val="21"/>
              </w:rPr>
              <w:t>1ページ以内で記述すること。</w:t>
            </w:r>
            <w:r w:rsidR="00062D14" w:rsidRPr="00322E6D">
              <w:rPr>
                <w:rFonts w:ascii="ＭＳ 明朝" w:hAnsi="ＭＳ 明朝" w:hint="eastAsia"/>
                <w:b/>
                <w:szCs w:val="21"/>
              </w:rPr>
              <w:t>）</w:t>
            </w:r>
          </w:p>
          <w:p w14:paraId="13A49F94" w14:textId="77777777" w:rsidR="009877EF" w:rsidRPr="009877EF" w:rsidRDefault="009877EF" w:rsidP="009877EF">
            <w:pPr>
              <w:rPr>
                <w:rFonts w:ascii="ＭＳ 明朝" w:hAnsi="ＭＳ 明朝"/>
                <w:szCs w:val="21"/>
              </w:rPr>
            </w:pPr>
          </w:p>
          <w:p w14:paraId="6D5BD8B6" w14:textId="77777777" w:rsidR="00DF2ECD" w:rsidRDefault="00187FDD" w:rsidP="00187FDD">
            <w:pPr>
              <w:rPr>
                <w:sz w:val="22"/>
                <w:szCs w:val="28"/>
              </w:rPr>
            </w:pPr>
            <w:r w:rsidRPr="00CE717F">
              <w:rPr>
                <w:rFonts w:hint="eastAsia"/>
                <w:sz w:val="22"/>
                <w:szCs w:val="28"/>
              </w:rPr>
              <w:t>尖端研究力には</w:t>
            </w:r>
            <w:r w:rsidR="00DF2ECD">
              <w:rPr>
                <w:rFonts w:hint="eastAsia"/>
                <w:sz w:val="22"/>
                <w:szCs w:val="28"/>
              </w:rPr>
              <w:t>以下の３つが必要</w:t>
            </w:r>
          </w:p>
          <w:p w14:paraId="34E56A1C" w14:textId="77777777" w:rsidR="00DF2ECD" w:rsidRDefault="00DF2ECD" w:rsidP="00DF2ECD">
            <w:r>
              <w:rPr>
                <w:rFonts w:hint="eastAsia"/>
                <w:sz w:val="22"/>
                <w:szCs w:val="28"/>
              </w:rPr>
              <w:t>・</w:t>
            </w:r>
            <w:r>
              <w:t>社会背景から学術的課題を抽出する力</w:t>
            </w:r>
            <w:r>
              <w:t xml:space="preserve"> </w:t>
            </w:r>
          </w:p>
          <w:p w14:paraId="7AD9CE13" w14:textId="77777777" w:rsidR="00DF2ECD" w:rsidRDefault="00DF2ECD" w:rsidP="00187FDD">
            <w:pPr>
              <w:rPr>
                <w:sz w:val="22"/>
                <w:szCs w:val="28"/>
              </w:rPr>
            </w:pPr>
            <w:r>
              <w:rPr>
                <w:rFonts w:hint="eastAsia"/>
                <w:sz w:val="22"/>
                <w:szCs w:val="28"/>
              </w:rPr>
              <w:t>・</w:t>
            </w:r>
            <w:r w:rsidR="00187FDD" w:rsidRPr="00CE717F">
              <w:rPr>
                <w:rFonts w:hint="eastAsia"/>
                <w:sz w:val="22"/>
                <w:szCs w:val="28"/>
              </w:rPr>
              <w:t>個人で研究を推進する力</w:t>
            </w:r>
          </w:p>
          <w:p w14:paraId="2D8AA7FD" w14:textId="0DA810BA" w:rsidR="00187FDD" w:rsidRPr="00CE717F" w:rsidRDefault="00DF2ECD" w:rsidP="00187FDD">
            <w:pPr>
              <w:rPr>
                <w:sz w:val="22"/>
                <w:szCs w:val="28"/>
              </w:rPr>
            </w:pPr>
            <w:r>
              <w:rPr>
                <w:rFonts w:hint="eastAsia"/>
                <w:sz w:val="22"/>
                <w:szCs w:val="28"/>
              </w:rPr>
              <w:t>・</w:t>
            </w:r>
            <w:r w:rsidR="00187FDD" w:rsidRPr="00CE717F">
              <w:rPr>
                <w:rFonts w:hint="eastAsia"/>
                <w:sz w:val="22"/>
                <w:szCs w:val="28"/>
              </w:rPr>
              <w:t>他者の研究と自らの研究を合わせて協力することで上位の研究を生み出す力</w:t>
            </w:r>
          </w:p>
          <w:p w14:paraId="3B5B69BB" w14:textId="77777777" w:rsidR="00187FDD" w:rsidRDefault="00187FDD" w:rsidP="00187FDD">
            <w:pPr>
              <w:rPr>
                <w:sz w:val="22"/>
                <w:szCs w:val="28"/>
              </w:rPr>
            </w:pPr>
          </w:p>
          <w:p w14:paraId="268BD22F" w14:textId="77777777" w:rsidR="00A30853" w:rsidRDefault="00E027F6" w:rsidP="00187FDD">
            <w:r>
              <w:t>社会背景から学術的課題を抽出する力</w:t>
            </w:r>
            <w:r>
              <w:t xml:space="preserve"> </w:t>
            </w:r>
          </w:p>
          <w:p w14:paraId="523EA73B" w14:textId="34D254CD" w:rsidR="00E027F6" w:rsidRDefault="003A21D4" w:rsidP="00187FDD">
            <w:pPr>
              <w:rPr>
                <w:sz w:val="22"/>
                <w:szCs w:val="28"/>
              </w:rPr>
            </w:pPr>
            <w:r>
              <w:rPr>
                <w:rFonts w:hint="eastAsia"/>
              </w:rPr>
              <w:t>いまや</w:t>
            </w:r>
            <w:r w:rsidR="00D978A1">
              <w:rPr>
                <w:rFonts w:hint="eastAsia"/>
              </w:rPr>
              <w:t>無線通信</w:t>
            </w:r>
            <w:r>
              <w:rPr>
                <w:rFonts w:hint="eastAsia"/>
              </w:rPr>
              <w:t>は</w:t>
            </w:r>
            <w:r w:rsidR="001E07C4">
              <w:rPr>
                <w:rFonts w:hint="eastAsia"/>
              </w:rPr>
              <w:t>モノがインターネットに繋がる</w:t>
            </w:r>
            <w:r>
              <w:rPr>
                <w:rFonts w:hint="eastAsia"/>
              </w:rPr>
              <w:t>I</w:t>
            </w:r>
            <w:r>
              <w:t>oT</w:t>
            </w:r>
            <w:r>
              <w:rPr>
                <w:rFonts w:hint="eastAsia"/>
              </w:rPr>
              <w:t>社会に必要不可欠な存在となっている．</w:t>
            </w:r>
            <w:r w:rsidR="001E07C4">
              <w:t>申請者は無線通信の研究を専攻して</w:t>
            </w:r>
            <w:r w:rsidR="001E07C4">
              <w:rPr>
                <w:rFonts w:hint="eastAsia"/>
              </w:rPr>
              <w:t>おり</w:t>
            </w:r>
            <w:r w:rsidR="001E07C4">
              <w:t>，</w:t>
            </w:r>
            <w:r w:rsidR="00E027F6">
              <w:t>その</w:t>
            </w:r>
            <w:r w:rsidR="00733B0A">
              <w:rPr>
                <w:rFonts w:hint="eastAsia"/>
              </w:rPr>
              <w:t>学術的</w:t>
            </w:r>
            <w:r w:rsidR="00E027F6">
              <w:t>成果は社会</w:t>
            </w:r>
            <w:r w:rsidR="00A30A2B">
              <w:rPr>
                <w:rFonts w:hint="eastAsia"/>
              </w:rPr>
              <w:t>のニーズを満たす</w:t>
            </w:r>
            <w:r w:rsidR="00E027F6">
              <w:t>無線通信技術</w:t>
            </w:r>
            <w:r w:rsidR="00A30A2B">
              <w:rPr>
                <w:rFonts w:hint="eastAsia"/>
              </w:rPr>
              <w:t>に貢献するもの</w:t>
            </w:r>
            <w:r w:rsidR="00E027F6">
              <w:t>であるべきだ．社会に活かされる学術研究を推進するためには，実現したい技術から課題を洗いだしたり，</w:t>
            </w:r>
            <w:r w:rsidR="00E027F6">
              <w:t xml:space="preserve"> </w:t>
            </w:r>
            <w:r w:rsidR="00E027F6">
              <w:t>解決したい社会問題を学術的な課題に落とし込んだりする力が必要であると申請者は考えている．そのために企業や総務省の人々とも積極的に交流し，アカデミックの視点からだけでなく産業界・官公庁の視点からも研究内容の検討を重ね，世間のニーズに合った有効な研究を行っていく．</w:t>
            </w:r>
          </w:p>
          <w:p w14:paraId="171F8217" w14:textId="77777777" w:rsidR="00E027F6" w:rsidRDefault="00E027F6" w:rsidP="00187FDD">
            <w:pPr>
              <w:rPr>
                <w:sz w:val="22"/>
                <w:szCs w:val="28"/>
              </w:rPr>
            </w:pPr>
          </w:p>
          <w:p w14:paraId="76348AF2" w14:textId="6D572BA3" w:rsidR="00187FDD" w:rsidRDefault="00187FDD" w:rsidP="00187FDD">
            <w:pPr>
              <w:rPr>
                <w:sz w:val="22"/>
                <w:szCs w:val="28"/>
              </w:rPr>
            </w:pPr>
            <w:r w:rsidRPr="00CE717F">
              <w:rPr>
                <w:rFonts w:hint="eastAsia"/>
                <w:sz w:val="22"/>
                <w:szCs w:val="28"/>
              </w:rPr>
              <w:t>個人の研究推進力には地道な検証の積み重ねと，基礎の徹底的な理解が必要不可欠である．例えば申請者の無線通信の分野で言えば，無線工学・通信工学の勉強のみならず，その土台となる線形代数学・微積分学・統計学などの勉強を行う．その際に教科書や論文を読むだけでなく，数式の証明を手計算したり，結果をシミュレーションで再現したりすることが重要である．数式や結果を再現することが分野に対する深い理解を生み出し，そこから生じる疑問が新たな研究に繋がるからである．実際に申請者は，論文に記載された無線通信における２値変調信号の電力分布のシミュレーションの再現をするにあたり，多値変調信号の電力分布がどうなるのかの疑問を持ち，その定式化をしたことで周波数共用における信号検出技術の研究に発展した．この成果は国内学会発表・国際学会発表まで発展し，最終的には国際共著論文になっている．このように丁寧に理解と検証を重ねる能力が，研究を進める力の中でもっとも重要なものの１つであると考え，日々実践している．</w:t>
            </w:r>
          </w:p>
          <w:p w14:paraId="6B56E4F9" w14:textId="6AE4F9FC" w:rsidR="00631AE9" w:rsidRPr="004E3D1F" w:rsidRDefault="00642E76" w:rsidP="004E3D1F">
            <w:pPr>
              <w:ind w:firstLineChars="100" w:firstLine="220"/>
            </w:pPr>
            <w:r>
              <w:rPr>
                <w:rFonts w:hint="eastAsia"/>
                <w:sz w:val="22"/>
                <w:szCs w:val="28"/>
              </w:rPr>
              <w:t>さらに，最先端の研究を進める上では自分以外の研究分野の課題やアイデアを多く知り，自分の研究に取り入れていくことが重要である．そのためには，積極的な学会への参加や、留学をすることなどで他人の最先端の研究を知り，知識を蓄えていく．</w:t>
            </w:r>
            <w:r w:rsidR="00351AEC">
              <w:rPr>
                <w:rFonts w:hint="eastAsia"/>
                <w:sz w:val="22"/>
                <w:szCs w:val="28"/>
              </w:rPr>
              <w:t>申請者は既に数多くの国内学会及び国際学会に</w:t>
            </w:r>
            <w:r w:rsidR="00351AEC">
              <w:rPr>
                <w:rFonts w:hint="eastAsia"/>
                <w:sz w:val="22"/>
                <w:szCs w:val="28"/>
              </w:rPr>
              <w:lastRenderedPageBreak/>
              <w:t>出席し，</w:t>
            </w:r>
            <w:r w:rsidR="002353D7">
              <w:rPr>
                <w:rFonts w:hint="eastAsia"/>
                <w:sz w:val="22"/>
                <w:szCs w:val="28"/>
              </w:rPr>
              <w:t>研究分野が離れていても積極的に質問を通して議論を展開してアイデアを</w:t>
            </w:r>
            <w:r w:rsidR="00A4709A">
              <w:rPr>
                <w:rFonts w:hint="eastAsia"/>
                <w:sz w:val="22"/>
                <w:szCs w:val="28"/>
              </w:rPr>
              <w:t>習得した．</w:t>
            </w:r>
            <w:r w:rsidR="002E0B7A">
              <w:rPr>
                <w:rFonts w:hint="eastAsia"/>
                <w:sz w:val="22"/>
                <w:szCs w:val="28"/>
              </w:rPr>
              <w:t>自らも</w:t>
            </w:r>
            <w:r w:rsidR="00CC260A">
              <w:rPr>
                <w:rFonts w:hint="eastAsia"/>
                <w:sz w:val="22"/>
                <w:szCs w:val="28"/>
              </w:rPr>
              <w:t>３つ</w:t>
            </w:r>
            <w:r w:rsidR="002E0B7A">
              <w:rPr>
                <w:rFonts w:hint="eastAsia"/>
                <w:sz w:val="22"/>
                <w:szCs w:val="28"/>
              </w:rPr>
              <w:t>の研究分野を同時並行で進め</w:t>
            </w:r>
            <w:r w:rsidR="00882F6A">
              <w:rPr>
                <w:rFonts w:hint="eastAsia"/>
                <w:sz w:val="22"/>
                <w:szCs w:val="28"/>
              </w:rPr>
              <w:t>ており</w:t>
            </w:r>
            <w:r w:rsidR="002E0B7A">
              <w:rPr>
                <w:rFonts w:hint="eastAsia"/>
                <w:sz w:val="22"/>
                <w:szCs w:val="28"/>
              </w:rPr>
              <w:t>，</w:t>
            </w:r>
            <w:r w:rsidR="00CC260A">
              <w:rPr>
                <w:rFonts w:hint="eastAsia"/>
                <w:sz w:val="22"/>
                <w:szCs w:val="28"/>
              </w:rPr>
              <w:t>相互的な理解を進めることで新たな視点を</w:t>
            </w:r>
            <w:r w:rsidR="00882F6A">
              <w:rPr>
                <w:rFonts w:hint="eastAsia"/>
                <w:sz w:val="22"/>
                <w:szCs w:val="28"/>
              </w:rPr>
              <w:t>得られると考えている．</w:t>
            </w:r>
            <w:r w:rsidR="00FE1270">
              <w:t xml:space="preserve">1 </w:t>
            </w:r>
            <w:r w:rsidR="00FE1270">
              <w:t>つ目に，複数無線シス</w:t>
            </w:r>
            <w:r w:rsidR="00FE1270">
              <w:t xml:space="preserve"> </w:t>
            </w:r>
            <w:r w:rsidR="00FE1270">
              <w:t>テム間の周波数共用を実現するために，多値変調方式を用いた場合の信号検出に必要な数理統計モデ</w:t>
            </w:r>
            <w:r w:rsidR="00FE1270">
              <w:t xml:space="preserve"> </w:t>
            </w:r>
            <w:r w:rsidR="00FE1270">
              <w:t>ルを明らかにしてきた</w:t>
            </w:r>
            <w:r w:rsidR="00FE1270">
              <w:t>(</w:t>
            </w:r>
            <w:r w:rsidR="00FE1270">
              <w:t>成果</w:t>
            </w:r>
            <w:r w:rsidR="00FE1270">
              <w:t xml:space="preserve"> 1,2,3,4,6)</w:t>
            </w:r>
            <w:r w:rsidR="00FE1270">
              <w:t>．</w:t>
            </w:r>
            <w:r w:rsidR="00FE1270">
              <w:t xml:space="preserve">2 </w:t>
            </w:r>
            <w:r w:rsidR="00FE1270">
              <w:t>つ目に，究極に少ないアンテナ素子数で実装するアレーアン</w:t>
            </w:r>
            <w:r w:rsidR="00FE1270">
              <w:t xml:space="preserve"> </w:t>
            </w:r>
            <w:r w:rsidR="00FE1270">
              <w:t>テナを開発し，その卓越した性能を明らかにした．さらにその信号処理アルゴリズム開発にも取り組</w:t>
            </w:r>
            <w:r w:rsidR="00FE1270">
              <w:t xml:space="preserve"> </w:t>
            </w:r>
            <w:r w:rsidR="00FE1270">
              <w:t>んでいる</w:t>
            </w:r>
            <w:r w:rsidR="00FE1270">
              <w:t>(</w:t>
            </w:r>
            <w:r w:rsidR="00FE1270">
              <w:t>成果</w:t>
            </w:r>
            <w:r w:rsidR="00FE1270">
              <w:t xml:space="preserve"> 5,7)</w:t>
            </w:r>
            <w:r w:rsidR="00FE1270">
              <w:t>．</w:t>
            </w:r>
            <w:r w:rsidR="00FE1270">
              <w:t xml:space="preserve">3 </w:t>
            </w:r>
            <w:r w:rsidR="00FE1270">
              <w:t>つ目に，</w:t>
            </w:r>
            <w:r w:rsidR="002C5A2B">
              <w:rPr>
                <w:rFonts w:hint="eastAsia"/>
              </w:rPr>
              <w:t>時間軸における信号処理での干渉除去にも取り組んでいる．実際，これら３つの分野に取り組んだことで，</w:t>
            </w:r>
            <w:r w:rsidR="00FE1270">
              <w:t>本申請書にある超高速通信のためのテラヘルツ帯通信の研究</w:t>
            </w:r>
            <w:r w:rsidR="002C5A2B">
              <w:rPr>
                <w:rFonts w:hint="eastAsia"/>
              </w:rPr>
              <w:t>アイデアの着想に繋がっている</w:t>
            </w:r>
            <w:r w:rsidR="00FE1270">
              <w:t>．</w:t>
            </w:r>
            <w:r w:rsidR="00463060">
              <w:rPr>
                <w:rFonts w:hint="eastAsia"/>
              </w:rPr>
              <w:t>このように分野横断的な理解を進めることで，</w:t>
            </w:r>
            <w:r w:rsidR="00166548">
              <w:rPr>
                <w:rFonts w:hint="eastAsia"/>
              </w:rPr>
              <w:t>研究課題をこれまでにない方法で解決していくことができると考える．</w:t>
            </w:r>
          </w:p>
          <w:p w14:paraId="7C112DA0" w14:textId="77777777" w:rsidR="00631AE9" w:rsidRPr="00CE717F" w:rsidRDefault="00631AE9" w:rsidP="00187FDD">
            <w:pPr>
              <w:rPr>
                <w:sz w:val="22"/>
                <w:szCs w:val="28"/>
              </w:rPr>
            </w:pPr>
          </w:p>
          <w:p w14:paraId="7627552B" w14:textId="1CB8A7FE" w:rsidR="009877EF" w:rsidRPr="00A30853" w:rsidDel="00103B2C" w:rsidRDefault="00187FDD" w:rsidP="00ED4786">
            <w:pPr>
              <w:rPr>
                <w:sz w:val="22"/>
                <w:szCs w:val="28"/>
              </w:rPr>
            </w:pPr>
            <w:r w:rsidRPr="00CE717F">
              <w:rPr>
                <w:rFonts w:hint="eastAsia"/>
                <w:sz w:val="22"/>
                <w:szCs w:val="28"/>
              </w:rPr>
              <w:t>現代の非常に高度化され，かつ多分野にまたがる技術を</w:t>
            </w:r>
            <w:r w:rsidR="004410C1">
              <w:rPr>
                <w:rFonts w:hint="eastAsia"/>
                <w:sz w:val="22"/>
                <w:szCs w:val="28"/>
              </w:rPr>
              <w:t>効率的に生み出していくには</w:t>
            </w:r>
            <w:r w:rsidRPr="00CE717F">
              <w:rPr>
                <w:rFonts w:hint="eastAsia"/>
                <w:sz w:val="22"/>
                <w:szCs w:val="28"/>
              </w:rPr>
              <w:t>，個人の研究を最新の研究と合わせ，</w:t>
            </w:r>
            <w:r w:rsidR="004410C1">
              <w:rPr>
                <w:rFonts w:hint="eastAsia"/>
                <w:sz w:val="22"/>
                <w:szCs w:val="28"/>
              </w:rPr>
              <w:t>より</w:t>
            </w:r>
            <w:r w:rsidRPr="00CE717F">
              <w:rPr>
                <w:rFonts w:hint="eastAsia"/>
                <w:sz w:val="22"/>
                <w:szCs w:val="28"/>
              </w:rPr>
              <w:t>高度な研究に昇華させる能力が必要である．それには，各分野において第一線で活躍している研究者との継続した共同研究が重要だ．申請者は既に，無線通信の各分野において最先端の研究を行っているオウル大学の</w:t>
            </w:r>
            <w:r w:rsidRPr="00CE717F">
              <w:rPr>
                <w:rFonts w:hint="eastAsia"/>
                <w:sz w:val="22"/>
                <w:szCs w:val="28"/>
              </w:rPr>
              <w:t>C</w:t>
            </w:r>
            <w:r w:rsidRPr="00CE717F">
              <w:rPr>
                <w:sz w:val="22"/>
                <w:szCs w:val="28"/>
              </w:rPr>
              <w:t xml:space="preserve">enter for Wireless Communication </w:t>
            </w:r>
            <w:r w:rsidRPr="00CE717F">
              <w:rPr>
                <w:rFonts w:hint="eastAsia"/>
                <w:sz w:val="22"/>
                <w:szCs w:val="28"/>
              </w:rPr>
              <w:t>の研究者たちと共同研究を行っている．無線通信の空間多元接続を可能にするアレーアンテナにおいては</w:t>
            </w:r>
            <w:r w:rsidRPr="00CE717F">
              <w:rPr>
                <w:rFonts w:hint="eastAsia"/>
                <w:sz w:val="22"/>
                <w:szCs w:val="28"/>
              </w:rPr>
              <w:t>A</w:t>
            </w:r>
            <w:r w:rsidRPr="00CE717F">
              <w:rPr>
                <w:sz w:val="22"/>
                <w:szCs w:val="28"/>
              </w:rPr>
              <w:t>ntti Tolli</w:t>
            </w:r>
            <w:r w:rsidRPr="00CE717F">
              <w:rPr>
                <w:rFonts w:hint="eastAsia"/>
                <w:sz w:val="22"/>
                <w:szCs w:val="28"/>
              </w:rPr>
              <w:t>教授と，高速・大容量通信を可能にする周波数共用技術においては</w:t>
            </w:r>
            <w:r w:rsidRPr="00CE717F">
              <w:rPr>
                <w:rFonts w:hint="eastAsia"/>
                <w:sz w:val="22"/>
                <w:szCs w:val="28"/>
              </w:rPr>
              <w:t>J</w:t>
            </w:r>
            <w:r w:rsidRPr="00CE717F">
              <w:rPr>
                <w:sz w:val="22"/>
                <w:szCs w:val="28"/>
              </w:rPr>
              <w:t xml:space="preserve">anne Lehtomaki </w:t>
            </w:r>
            <w:r w:rsidRPr="00CE717F">
              <w:rPr>
                <w:rFonts w:hint="eastAsia"/>
                <w:sz w:val="22"/>
                <w:szCs w:val="28"/>
              </w:rPr>
              <w:t>教授と共同研究を行い，既に国際論文を含む実績を生み出している．今後は，テラヘルツ帯における超高速無線通信の実現のために，</w:t>
            </w:r>
            <w:r w:rsidRPr="00CE717F">
              <w:rPr>
                <w:rFonts w:hint="eastAsia"/>
                <w:sz w:val="22"/>
                <w:szCs w:val="28"/>
              </w:rPr>
              <w:t>CWC</w:t>
            </w:r>
            <w:r w:rsidRPr="00CE717F">
              <w:rPr>
                <w:rFonts w:hint="eastAsia"/>
                <w:sz w:val="22"/>
                <w:szCs w:val="28"/>
              </w:rPr>
              <w:t>とはテラヘルツ通信の数式モデルの開発を，最先端のテラヘルツ帯デバイスを研究する広島大学とはデバイス開発を共同で行うことを計画していて，既に進んでいる．このような各分野の最先端の研究を行っている人たちと共同研究を行うノウハウが現代の多分野的な研究には重要であり，引き続き様々な研究課題を協力して解決していく．</w:t>
            </w:r>
          </w:p>
        </w:tc>
      </w:tr>
    </w:tbl>
    <w:p w14:paraId="0B945233" w14:textId="77777777" w:rsidR="009877EF" w:rsidRPr="009877EF" w:rsidRDefault="009877EF" w:rsidP="006B2C51">
      <w:pPr>
        <w:snapToGrid w:val="0"/>
        <w:rPr>
          <w:rFonts w:ascii="ＭＳ 明朝" w:hAnsi="ＭＳ 明朝"/>
          <w:szCs w:val="21"/>
        </w:rPr>
      </w:pPr>
    </w:p>
    <w:tbl>
      <w:tblPr>
        <w:tblW w:w="10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14"/>
      </w:tblGrid>
      <w:tr w:rsidR="009342EC" w:rsidRPr="009877EF" w14:paraId="0CB05FF0" w14:textId="77777777" w:rsidTr="00C92625">
        <w:trPr>
          <w:trHeight w:val="6152"/>
        </w:trPr>
        <w:tc>
          <w:tcPr>
            <w:tcW w:w="10214" w:type="dxa"/>
          </w:tcPr>
          <w:p w14:paraId="54221F88" w14:textId="77777777" w:rsidR="009342EC" w:rsidRPr="009342EC" w:rsidRDefault="009342EC" w:rsidP="00576FFC">
            <w:pPr>
              <w:rPr>
                <w:rFonts w:ascii="ＭＳ 明朝" w:hAnsi="ＭＳ 明朝"/>
                <w:b/>
                <w:szCs w:val="21"/>
              </w:rPr>
            </w:pPr>
            <w:r w:rsidRPr="00D5058E">
              <w:rPr>
                <w:rFonts w:ascii="ＭＳ 明朝" w:hAnsi="ＭＳ 明朝"/>
                <w:szCs w:val="21"/>
              </w:rPr>
              <w:br w:type="page"/>
            </w:r>
            <w:r w:rsidRPr="00322E6D">
              <w:rPr>
                <w:rFonts w:ascii="ＭＳ 明朝" w:hAnsi="ＭＳ 明朝" w:hint="eastAsia"/>
                <w:b/>
                <w:szCs w:val="21"/>
              </w:rPr>
              <w:t>２．</w:t>
            </w:r>
            <w:r w:rsidRPr="00322E6D">
              <w:rPr>
                <w:rFonts w:ascii="ＭＳ 明朝" w:hAnsi="ＭＳ 明朝"/>
                <w:b/>
                <w:szCs w:val="21"/>
              </w:rPr>
              <w:br w:type="page"/>
            </w:r>
            <w:bookmarkStart w:id="127" w:name="_Hlk93066469"/>
            <w:r w:rsidR="005C50D8" w:rsidRPr="00322E6D">
              <w:rPr>
                <w:rFonts w:ascii="ＭＳ 明朝" w:hAnsi="ＭＳ 明朝" w:hint="eastAsia"/>
                <w:b/>
                <w:szCs w:val="21"/>
              </w:rPr>
              <w:t>尖端研究力を活かした事業展開や社会実装等、広い視野からの社会貢献への展望</w:t>
            </w:r>
            <w:r w:rsidRPr="00322E6D">
              <w:rPr>
                <w:rFonts w:ascii="ＭＳ 明朝" w:hAnsi="ＭＳ 明朝" w:hint="eastAsia"/>
                <w:b/>
                <w:szCs w:val="21"/>
              </w:rPr>
              <w:t>（</w:t>
            </w:r>
            <w:r w:rsidR="005C50D8" w:rsidRPr="00322E6D">
              <w:rPr>
                <w:rFonts w:ascii="ＭＳ 明朝" w:hAnsi="ＭＳ 明朝" w:hint="eastAsia"/>
                <w:b/>
                <w:szCs w:val="21"/>
              </w:rPr>
              <w:t>自身が尖端研究力を活かし、</w:t>
            </w:r>
            <w:r w:rsidRPr="00322E6D">
              <w:rPr>
                <w:rFonts w:ascii="ＭＳ 明朝" w:hAnsi="ＭＳ 明朝" w:hint="eastAsia"/>
                <w:b/>
                <w:szCs w:val="21"/>
              </w:rPr>
              <w:t>どのような社会貢献</w:t>
            </w:r>
            <w:r w:rsidR="005C50D8" w:rsidRPr="00322E6D">
              <w:rPr>
                <w:rFonts w:ascii="ＭＳ 明朝" w:hAnsi="ＭＳ 明朝" w:hint="eastAsia"/>
                <w:b/>
                <w:szCs w:val="21"/>
              </w:rPr>
              <w:t>への展望があるのか</w:t>
            </w:r>
            <w:bookmarkEnd w:id="127"/>
            <w:r w:rsidRPr="00322E6D">
              <w:rPr>
                <w:rFonts w:ascii="ＭＳ 明朝" w:hAnsi="ＭＳ 明朝" w:hint="eastAsia"/>
                <w:b/>
                <w:szCs w:val="21"/>
              </w:rPr>
              <w:t>1ページ以内で記述すること。）</w:t>
            </w:r>
          </w:p>
          <w:p w14:paraId="3C20764E" w14:textId="77777777" w:rsidR="009342EC" w:rsidRDefault="009342EC" w:rsidP="00576FFC">
            <w:pPr>
              <w:rPr>
                <w:rFonts w:ascii="ＭＳ 明朝" w:hAnsi="ＭＳ 明朝"/>
                <w:szCs w:val="21"/>
              </w:rPr>
            </w:pPr>
          </w:p>
          <w:p w14:paraId="44675644" w14:textId="77777777" w:rsidR="00187FDD" w:rsidRDefault="00187FDD" w:rsidP="00340601">
            <w:pPr>
              <w:ind w:firstLineChars="100" w:firstLine="220"/>
              <w:rPr>
                <w:sz w:val="22"/>
                <w:szCs w:val="22"/>
              </w:rPr>
            </w:pPr>
            <w:r>
              <w:rPr>
                <w:rFonts w:hint="eastAsia"/>
                <w:sz w:val="22"/>
                <w:szCs w:val="22"/>
              </w:rPr>
              <w:t>申請者は自らの先端研究力を活かし，以下の２つの点から社会貢献を目指す．</w:t>
            </w:r>
          </w:p>
          <w:p w14:paraId="4B6556EE" w14:textId="77777777" w:rsidR="00187FDD" w:rsidRDefault="00187FDD" w:rsidP="00187FDD">
            <w:pPr>
              <w:rPr>
                <w:sz w:val="22"/>
                <w:szCs w:val="22"/>
              </w:rPr>
            </w:pPr>
            <w:r>
              <w:rPr>
                <w:rFonts w:hint="eastAsia"/>
                <w:sz w:val="22"/>
                <w:szCs w:val="22"/>
              </w:rPr>
              <w:t>・</w:t>
            </w:r>
            <w:r w:rsidRPr="008C2810">
              <w:rPr>
                <w:rFonts w:hint="eastAsia"/>
                <w:sz w:val="22"/>
                <w:szCs w:val="22"/>
              </w:rPr>
              <w:t>オウル大学での</w:t>
            </w:r>
            <w:r>
              <w:rPr>
                <w:rFonts w:hint="eastAsia"/>
                <w:sz w:val="22"/>
                <w:szCs w:val="22"/>
              </w:rPr>
              <w:t>研究留学</w:t>
            </w:r>
            <w:r w:rsidRPr="008C2810">
              <w:rPr>
                <w:rFonts w:hint="eastAsia"/>
                <w:sz w:val="22"/>
                <w:szCs w:val="22"/>
              </w:rPr>
              <w:t>で得たネットワークや国際的な</w:t>
            </w:r>
            <w:r>
              <w:rPr>
                <w:rFonts w:hint="eastAsia"/>
                <w:sz w:val="22"/>
                <w:szCs w:val="22"/>
              </w:rPr>
              <w:t>共同研究</w:t>
            </w:r>
            <w:r w:rsidRPr="008C2810">
              <w:rPr>
                <w:rFonts w:hint="eastAsia"/>
                <w:sz w:val="22"/>
                <w:szCs w:val="22"/>
              </w:rPr>
              <w:t>実績を基に、</w:t>
            </w:r>
            <w:r>
              <w:rPr>
                <w:rFonts w:hint="eastAsia"/>
                <w:sz w:val="22"/>
                <w:szCs w:val="22"/>
              </w:rPr>
              <w:t>次世代無線通信の研究を推進して社会に貢献する．</w:t>
            </w:r>
          </w:p>
          <w:p w14:paraId="09C4B557" w14:textId="77777777" w:rsidR="00187FDD" w:rsidRPr="008C2810" w:rsidRDefault="00187FDD" w:rsidP="00187FDD">
            <w:pPr>
              <w:rPr>
                <w:sz w:val="22"/>
                <w:szCs w:val="22"/>
              </w:rPr>
            </w:pPr>
            <w:r>
              <w:rPr>
                <w:rFonts w:hint="eastAsia"/>
                <w:sz w:val="22"/>
                <w:szCs w:val="22"/>
              </w:rPr>
              <w:t>・</w:t>
            </w:r>
            <w:r w:rsidRPr="008C2810">
              <w:rPr>
                <w:rFonts w:hint="eastAsia"/>
                <w:sz w:val="22"/>
                <w:szCs w:val="22"/>
              </w:rPr>
              <w:t>これまでのアウトリーチ活動を通じて培ったコミュニケーション力を活用し、一般市民や学生への教育・普及活動にも力を入れることで</w:t>
            </w:r>
            <w:r w:rsidR="00C5126D">
              <w:rPr>
                <w:rFonts w:hint="eastAsia"/>
                <w:sz w:val="22"/>
                <w:szCs w:val="22"/>
              </w:rPr>
              <w:t>次世代無線通信の普及と次世代の研究者の育成を促進する．</w:t>
            </w:r>
          </w:p>
          <w:p w14:paraId="5A6D8C04" w14:textId="77777777" w:rsidR="00187FDD" w:rsidRDefault="00187FDD" w:rsidP="00187FDD">
            <w:pPr>
              <w:rPr>
                <w:sz w:val="22"/>
                <w:szCs w:val="22"/>
              </w:rPr>
            </w:pPr>
            <w:r>
              <w:rPr>
                <w:rFonts w:hint="eastAsia"/>
                <w:sz w:val="22"/>
                <w:szCs w:val="22"/>
              </w:rPr>
              <w:t>１．</w:t>
            </w:r>
          </w:p>
          <w:p w14:paraId="37A1653F" w14:textId="77777777" w:rsidR="00187FDD" w:rsidRDefault="00187FDD" w:rsidP="00340601">
            <w:pPr>
              <w:ind w:firstLineChars="100" w:firstLine="220"/>
              <w:rPr>
                <w:sz w:val="22"/>
                <w:szCs w:val="22"/>
              </w:rPr>
            </w:pPr>
            <w:r>
              <w:rPr>
                <w:rFonts w:hint="eastAsia"/>
                <w:sz w:val="22"/>
                <w:szCs w:val="22"/>
              </w:rPr>
              <w:t>研究力を活かして社会に貢献するには，</w:t>
            </w:r>
            <w:r w:rsidRPr="008C2810">
              <w:rPr>
                <w:rFonts w:hint="eastAsia"/>
                <w:sz w:val="22"/>
                <w:szCs w:val="22"/>
              </w:rPr>
              <w:t>社会に必要とされている技術の研究が必要である。申請者は無線通信分野での研究</w:t>
            </w:r>
            <w:r>
              <w:rPr>
                <w:rFonts w:hint="eastAsia"/>
                <w:sz w:val="22"/>
                <w:szCs w:val="22"/>
              </w:rPr>
              <w:t>力</w:t>
            </w:r>
            <w:r w:rsidRPr="008C2810">
              <w:rPr>
                <w:rFonts w:hint="eastAsia"/>
                <w:sz w:val="22"/>
                <w:szCs w:val="22"/>
              </w:rPr>
              <w:t>を活かし、</w:t>
            </w:r>
            <w:r>
              <w:rPr>
                <w:rFonts w:hint="eastAsia"/>
                <w:sz w:val="22"/>
                <w:szCs w:val="22"/>
              </w:rPr>
              <w:t>次世代無線通信（</w:t>
            </w:r>
            <w:r w:rsidRPr="008C2810">
              <w:rPr>
                <w:rFonts w:hint="eastAsia"/>
                <w:sz w:val="22"/>
                <w:szCs w:val="22"/>
              </w:rPr>
              <w:t>5</w:t>
            </w:r>
            <w:r w:rsidRPr="008C2810">
              <w:rPr>
                <w:sz w:val="22"/>
                <w:szCs w:val="22"/>
              </w:rPr>
              <w:t>G,6G</w:t>
            </w:r>
            <w:r>
              <w:rPr>
                <w:rFonts w:hint="eastAsia"/>
                <w:sz w:val="22"/>
                <w:szCs w:val="22"/>
              </w:rPr>
              <w:t>）</w:t>
            </w:r>
            <w:r w:rsidRPr="008C2810">
              <w:rPr>
                <w:rFonts w:hint="eastAsia"/>
                <w:sz w:val="22"/>
                <w:szCs w:val="22"/>
              </w:rPr>
              <w:t>の</w:t>
            </w:r>
            <w:r>
              <w:rPr>
                <w:rFonts w:hint="eastAsia"/>
                <w:sz w:val="22"/>
                <w:szCs w:val="22"/>
              </w:rPr>
              <w:t>社会実装を目指す．５</w:t>
            </w:r>
            <w:r>
              <w:rPr>
                <w:rFonts w:hint="eastAsia"/>
                <w:sz w:val="22"/>
                <w:szCs w:val="22"/>
              </w:rPr>
              <w:t>G</w:t>
            </w:r>
            <w:r>
              <w:rPr>
                <w:rFonts w:hint="eastAsia"/>
                <w:sz w:val="22"/>
                <w:szCs w:val="22"/>
              </w:rPr>
              <w:t>通信は表に示すように，あらゆるモノがインターネットにつながる</w:t>
            </w:r>
            <w:r>
              <w:rPr>
                <w:rFonts w:hint="eastAsia"/>
                <w:sz w:val="22"/>
                <w:szCs w:val="22"/>
              </w:rPr>
              <w:t>I</w:t>
            </w:r>
            <w:r>
              <w:rPr>
                <w:sz w:val="22"/>
                <w:szCs w:val="22"/>
              </w:rPr>
              <w:t>oT</w:t>
            </w:r>
            <w:r>
              <w:rPr>
                <w:rFonts w:hint="eastAsia"/>
                <w:sz w:val="22"/>
                <w:szCs w:val="22"/>
              </w:rPr>
              <w:t>社会を実現する上で必要不可欠な技術である．</w:t>
            </w:r>
            <w:r>
              <w:rPr>
                <w:rFonts w:hint="eastAsia"/>
                <w:sz w:val="22"/>
                <w:szCs w:val="22"/>
              </w:rPr>
              <w:t>[</w:t>
            </w:r>
            <w:r>
              <w:rPr>
                <w:sz w:val="22"/>
                <w:szCs w:val="22"/>
              </w:rPr>
              <w:t>soumu]</w:t>
            </w:r>
          </w:p>
          <w:tbl>
            <w:tblPr>
              <w:tblW w:w="9950" w:type="dxa"/>
              <w:tblCellMar>
                <w:left w:w="0" w:type="dxa"/>
                <w:right w:w="0" w:type="dxa"/>
              </w:tblCellMar>
              <w:tblLook w:val="0420" w:firstRow="1" w:lastRow="0" w:firstColumn="0" w:lastColumn="0" w:noHBand="0" w:noVBand="1"/>
            </w:tblPr>
            <w:tblGrid>
              <w:gridCol w:w="2579"/>
              <w:gridCol w:w="7371"/>
            </w:tblGrid>
            <w:tr w:rsidR="00187FDD" w:rsidRPr="00C9388A" w14:paraId="176F2B7A" w14:textId="77777777" w:rsidTr="00C555BC">
              <w:trPr>
                <w:trHeight w:val="237"/>
              </w:trPr>
              <w:tc>
                <w:tcPr>
                  <w:tcW w:w="2579"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5B5FC07" w14:textId="77777777" w:rsidR="00187FDD" w:rsidRPr="00C9388A" w:rsidRDefault="00C555BC" w:rsidP="00187FDD">
                  <w:pPr>
                    <w:rPr>
                      <w:sz w:val="22"/>
                      <w:szCs w:val="22"/>
                    </w:rPr>
                  </w:pPr>
                  <w:r>
                    <w:rPr>
                      <w:rFonts w:hint="eastAsia"/>
                      <w:b/>
                      <w:bCs/>
                      <w:sz w:val="22"/>
                      <w:szCs w:val="22"/>
                    </w:rPr>
                    <w:t>次世代無線</w:t>
                  </w:r>
                  <w:r w:rsidR="00187FDD" w:rsidRPr="00C9388A">
                    <w:rPr>
                      <w:b/>
                      <w:bCs/>
                      <w:sz w:val="22"/>
                      <w:szCs w:val="22"/>
                    </w:rPr>
                    <w:t>通信の特徴</w:t>
                  </w:r>
                </w:p>
              </w:tc>
              <w:tc>
                <w:tcPr>
                  <w:tcW w:w="7371"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1925FB9" w14:textId="77777777" w:rsidR="00187FDD" w:rsidRPr="00C9388A" w:rsidRDefault="00187FDD" w:rsidP="00187FDD">
                  <w:pPr>
                    <w:rPr>
                      <w:sz w:val="22"/>
                      <w:szCs w:val="22"/>
                    </w:rPr>
                  </w:pPr>
                  <w:r w:rsidRPr="00C9388A">
                    <w:rPr>
                      <w:b/>
                      <w:bCs/>
                      <w:sz w:val="22"/>
                      <w:szCs w:val="22"/>
                    </w:rPr>
                    <w:t>応用例</w:t>
                  </w:r>
                </w:p>
              </w:tc>
            </w:tr>
            <w:tr w:rsidR="00187FDD" w:rsidRPr="00C9388A" w14:paraId="6DFE0DB7" w14:textId="77777777" w:rsidTr="00C555BC">
              <w:trPr>
                <w:trHeight w:val="320"/>
              </w:trPr>
              <w:tc>
                <w:tcPr>
                  <w:tcW w:w="257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EE3B71F" w14:textId="77777777" w:rsidR="00187FDD" w:rsidRPr="00C9388A" w:rsidRDefault="00187FDD" w:rsidP="00187FDD">
                  <w:pPr>
                    <w:rPr>
                      <w:sz w:val="22"/>
                      <w:szCs w:val="22"/>
                    </w:rPr>
                  </w:pPr>
                  <w:r w:rsidRPr="00C9388A">
                    <w:rPr>
                      <w:sz w:val="22"/>
                      <w:szCs w:val="22"/>
                    </w:rPr>
                    <w:t>超低遅延</w:t>
                  </w:r>
                </w:p>
              </w:tc>
              <w:tc>
                <w:tcPr>
                  <w:tcW w:w="7371"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0F4E4E6" w14:textId="77777777" w:rsidR="00187FDD" w:rsidRPr="00C9388A" w:rsidRDefault="00187FDD" w:rsidP="00187FDD">
                  <w:pPr>
                    <w:rPr>
                      <w:sz w:val="22"/>
                      <w:szCs w:val="22"/>
                    </w:rPr>
                  </w:pPr>
                  <w:r w:rsidRPr="00C9388A">
                    <w:rPr>
                      <w:sz w:val="22"/>
                      <w:szCs w:val="22"/>
                    </w:rPr>
                    <w:t>リアルタイムの操作が要求される自動運転や遠隔</w:t>
                  </w:r>
                  <w:r>
                    <w:rPr>
                      <w:rFonts w:hint="eastAsia"/>
                      <w:sz w:val="22"/>
                      <w:szCs w:val="22"/>
                    </w:rPr>
                    <w:t>ロボット</w:t>
                  </w:r>
                  <w:r w:rsidRPr="00C9388A">
                    <w:rPr>
                      <w:sz w:val="22"/>
                      <w:szCs w:val="22"/>
                    </w:rPr>
                    <w:t>手術</w:t>
                  </w:r>
                </w:p>
              </w:tc>
            </w:tr>
            <w:tr w:rsidR="00187FDD" w:rsidRPr="00C9388A" w14:paraId="056C9E3E" w14:textId="77777777" w:rsidTr="00C555BC">
              <w:trPr>
                <w:trHeight w:val="266"/>
              </w:trPr>
              <w:tc>
                <w:tcPr>
                  <w:tcW w:w="257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6610E3B" w14:textId="77777777" w:rsidR="00187FDD" w:rsidRPr="00C9388A" w:rsidRDefault="00187FDD" w:rsidP="00187FDD">
                  <w:pPr>
                    <w:rPr>
                      <w:sz w:val="22"/>
                      <w:szCs w:val="22"/>
                    </w:rPr>
                  </w:pPr>
                  <w:r w:rsidRPr="00C9388A">
                    <w:rPr>
                      <w:sz w:val="22"/>
                      <w:szCs w:val="22"/>
                    </w:rPr>
                    <w:t>超高速無線通信</w:t>
                  </w:r>
                </w:p>
              </w:tc>
              <w:tc>
                <w:tcPr>
                  <w:tcW w:w="73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46BC4E1" w14:textId="77777777" w:rsidR="00187FDD" w:rsidRPr="00C9388A" w:rsidRDefault="00187FDD" w:rsidP="00187FDD">
                  <w:pPr>
                    <w:rPr>
                      <w:sz w:val="22"/>
                      <w:szCs w:val="22"/>
                    </w:rPr>
                  </w:pPr>
                  <w:r w:rsidRPr="00C9388A">
                    <w:rPr>
                      <w:sz w:val="22"/>
                      <w:szCs w:val="22"/>
                    </w:rPr>
                    <w:t>膨大なデータ通信量が要求される</w:t>
                  </w:r>
                  <w:r w:rsidRPr="00C9388A">
                    <w:rPr>
                      <w:rFonts w:hint="eastAsia"/>
                      <w:sz w:val="22"/>
                      <w:szCs w:val="22"/>
                    </w:rPr>
                    <w:t>4K/8K</w:t>
                  </w:r>
                  <w:r w:rsidRPr="00C9388A">
                    <w:rPr>
                      <w:sz w:val="22"/>
                      <w:szCs w:val="22"/>
                    </w:rPr>
                    <w:t>映像や</w:t>
                  </w:r>
                  <w:r w:rsidRPr="00C9388A">
                    <w:rPr>
                      <w:rFonts w:hint="eastAsia"/>
                      <w:sz w:val="22"/>
                      <w:szCs w:val="22"/>
                    </w:rPr>
                    <w:t>VR</w:t>
                  </w:r>
                  <w:r w:rsidRPr="00C9388A">
                    <w:rPr>
                      <w:sz w:val="22"/>
                      <w:szCs w:val="22"/>
                    </w:rPr>
                    <w:t>技術</w:t>
                  </w:r>
                </w:p>
              </w:tc>
            </w:tr>
            <w:tr w:rsidR="00187FDD" w:rsidRPr="00C9388A" w14:paraId="71243D09" w14:textId="77777777" w:rsidTr="00C555BC">
              <w:trPr>
                <w:trHeight w:val="18"/>
              </w:trPr>
              <w:tc>
                <w:tcPr>
                  <w:tcW w:w="257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2FF7456" w14:textId="77777777" w:rsidR="00187FDD" w:rsidRPr="00C9388A" w:rsidRDefault="00187FDD" w:rsidP="00187FDD">
                  <w:pPr>
                    <w:rPr>
                      <w:sz w:val="22"/>
                      <w:szCs w:val="22"/>
                    </w:rPr>
                  </w:pPr>
                  <w:r w:rsidRPr="00C9388A">
                    <w:rPr>
                      <w:sz w:val="22"/>
                      <w:szCs w:val="22"/>
                    </w:rPr>
                    <w:t>多数同時接続</w:t>
                  </w:r>
                </w:p>
              </w:tc>
              <w:tc>
                <w:tcPr>
                  <w:tcW w:w="73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D1EC97B" w14:textId="77777777" w:rsidR="00187FDD" w:rsidRPr="00C9388A" w:rsidRDefault="00187FDD" w:rsidP="00187FDD">
                  <w:pPr>
                    <w:rPr>
                      <w:sz w:val="22"/>
                      <w:szCs w:val="22"/>
                    </w:rPr>
                  </w:pPr>
                  <w:r w:rsidRPr="00C9388A">
                    <w:rPr>
                      <w:sz w:val="22"/>
                      <w:szCs w:val="22"/>
                    </w:rPr>
                    <w:t>膨大な数のセンサーや端末が存在するスマート工場やインフラ維持管理</w:t>
                  </w:r>
                </w:p>
              </w:tc>
            </w:tr>
          </w:tbl>
          <w:p w14:paraId="16467BCE" w14:textId="77777777" w:rsidR="00187FDD" w:rsidRDefault="00187FDD" w:rsidP="00187FDD">
            <w:pPr>
              <w:rPr>
                <w:sz w:val="22"/>
                <w:szCs w:val="22"/>
              </w:rPr>
            </w:pPr>
          </w:p>
          <w:p w14:paraId="2908594A" w14:textId="77777777" w:rsidR="00187FDD" w:rsidRPr="008C2810" w:rsidRDefault="00C555BC" w:rsidP="00340601">
            <w:pPr>
              <w:ind w:firstLineChars="100" w:firstLine="220"/>
              <w:rPr>
                <w:sz w:val="22"/>
                <w:szCs w:val="22"/>
              </w:rPr>
            </w:pPr>
            <w:r>
              <w:rPr>
                <w:rFonts w:hint="eastAsia"/>
                <w:sz w:val="22"/>
                <w:szCs w:val="22"/>
              </w:rPr>
              <w:t>申請者は</w:t>
            </w:r>
            <w:r>
              <w:rPr>
                <w:rFonts w:hint="eastAsia"/>
                <w:sz w:val="22"/>
                <w:szCs w:val="22"/>
              </w:rPr>
              <w:t>T</w:t>
            </w:r>
            <w:r>
              <w:rPr>
                <w:sz w:val="22"/>
                <w:szCs w:val="22"/>
              </w:rPr>
              <w:t>Hz</w:t>
            </w:r>
            <w:r>
              <w:rPr>
                <w:rFonts w:hint="eastAsia"/>
                <w:sz w:val="22"/>
                <w:szCs w:val="22"/>
              </w:rPr>
              <w:t>帯通信の実装</w:t>
            </w:r>
            <w:r w:rsidR="00761DCF">
              <w:rPr>
                <w:rFonts w:hint="eastAsia"/>
                <w:sz w:val="22"/>
                <w:szCs w:val="22"/>
              </w:rPr>
              <w:t>により超高速無線通信を実現することで社会貢献を目指す</w:t>
            </w:r>
            <w:r>
              <w:rPr>
                <w:rFonts w:hint="eastAsia"/>
                <w:sz w:val="22"/>
                <w:szCs w:val="22"/>
              </w:rPr>
              <w:t>．</w:t>
            </w:r>
            <w:r w:rsidR="00761DCF">
              <w:rPr>
                <w:rFonts w:hint="eastAsia"/>
                <w:sz w:val="22"/>
                <w:szCs w:val="22"/>
              </w:rPr>
              <w:t>しかしながら</w:t>
            </w:r>
            <w:r>
              <w:rPr>
                <w:rFonts w:hint="eastAsia"/>
                <w:sz w:val="22"/>
                <w:szCs w:val="22"/>
              </w:rPr>
              <w:t>T</w:t>
            </w:r>
            <w:r>
              <w:rPr>
                <w:sz w:val="22"/>
                <w:szCs w:val="22"/>
              </w:rPr>
              <w:t>Hz</w:t>
            </w:r>
            <w:r>
              <w:rPr>
                <w:rFonts w:hint="eastAsia"/>
                <w:sz w:val="22"/>
                <w:szCs w:val="22"/>
              </w:rPr>
              <w:t>帯通信に存在する研究課題は，アナログデバイス開発，通信路の数学モデルの開発，通信性能最適化のための信号処理の開発など複数</w:t>
            </w:r>
            <w:r w:rsidR="00761DCF">
              <w:rPr>
                <w:rFonts w:hint="eastAsia"/>
                <w:sz w:val="22"/>
                <w:szCs w:val="22"/>
              </w:rPr>
              <w:t>分野</w:t>
            </w:r>
            <w:r>
              <w:rPr>
                <w:rFonts w:hint="eastAsia"/>
                <w:sz w:val="22"/>
                <w:szCs w:val="22"/>
              </w:rPr>
              <w:t>に跨って</w:t>
            </w:r>
            <w:r w:rsidR="00761DCF">
              <w:rPr>
                <w:rFonts w:hint="eastAsia"/>
                <w:sz w:val="22"/>
                <w:szCs w:val="22"/>
              </w:rPr>
              <w:t>いる．各分野の専門家との連携が超高速無線通信実現のための最短ルートだと考え，</w:t>
            </w:r>
            <w:r w:rsidR="001F088B">
              <w:rPr>
                <w:rFonts w:hint="eastAsia"/>
                <w:sz w:val="22"/>
                <w:szCs w:val="22"/>
              </w:rPr>
              <w:t>通信路の数学モデルに精通する</w:t>
            </w:r>
            <w:r w:rsidR="00187FDD" w:rsidRPr="008C2810">
              <w:rPr>
                <w:rFonts w:hint="eastAsia"/>
                <w:sz w:val="22"/>
                <w:szCs w:val="22"/>
              </w:rPr>
              <w:t>オウル大学</w:t>
            </w:r>
            <w:r w:rsidR="001F088B">
              <w:rPr>
                <w:rFonts w:hint="eastAsia"/>
                <w:sz w:val="22"/>
                <w:szCs w:val="22"/>
              </w:rPr>
              <w:t>やアナログデバイス開発を行う</w:t>
            </w:r>
            <w:r w:rsidR="00187FDD" w:rsidRPr="008C2810">
              <w:rPr>
                <w:rFonts w:hint="eastAsia"/>
                <w:sz w:val="22"/>
                <w:szCs w:val="22"/>
              </w:rPr>
              <w:t>広島大学と</w:t>
            </w:r>
            <w:r w:rsidR="00761DCF">
              <w:rPr>
                <w:rFonts w:hint="eastAsia"/>
                <w:sz w:val="22"/>
                <w:szCs w:val="22"/>
              </w:rPr>
              <w:t>共同研究を行うことを計画した</w:t>
            </w:r>
            <w:r w:rsidR="00187FDD" w:rsidRPr="008C2810">
              <w:rPr>
                <w:rFonts w:hint="eastAsia"/>
                <w:sz w:val="22"/>
                <w:szCs w:val="22"/>
              </w:rPr>
              <w:t>．</w:t>
            </w:r>
            <w:r w:rsidR="001F088B">
              <w:rPr>
                <w:rFonts w:hint="eastAsia"/>
                <w:sz w:val="22"/>
                <w:szCs w:val="22"/>
              </w:rPr>
              <w:t>緊密な共同研究には各研究者との個人的なネットワークが重要であるが，</w:t>
            </w:r>
            <w:r w:rsidR="00187FDD" w:rsidRPr="008C2810">
              <w:rPr>
                <w:rFonts w:hint="eastAsia"/>
                <w:sz w:val="22"/>
                <w:szCs w:val="22"/>
              </w:rPr>
              <w:t>申請者は</w:t>
            </w:r>
            <w:r w:rsidR="00340601">
              <w:rPr>
                <w:rFonts w:hint="eastAsia"/>
                <w:sz w:val="22"/>
                <w:szCs w:val="22"/>
              </w:rPr>
              <w:t>オウル大学への４度の研究留学と広島大学との月例ミーティングによって</w:t>
            </w:r>
            <w:r w:rsidR="00C823F4">
              <w:rPr>
                <w:rFonts w:hint="eastAsia"/>
                <w:sz w:val="22"/>
                <w:szCs w:val="22"/>
              </w:rPr>
              <w:t>国際論文誌を含む</w:t>
            </w:r>
            <w:r w:rsidR="00340601">
              <w:rPr>
                <w:rFonts w:hint="eastAsia"/>
                <w:sz w:val="22"/>
                <w:szCs w:val="22"/>
              </w:rPr>
              <w:t>研究</w:t>
            </w:r>
            <w:r w:rsidR="00187FDD" w:rsidRPr="008C2810">
              <w:rPr>
                <w:rFonts w:hint="eastAsia"/>
                <w:sz w:val="22"/>
                <w:szCs w:val="22"/>
              </w:rPr>
              <w:t>実績を残しており，</w:t>
            </w:r>
            <w:r w:rsidR="00281415">
              <w:rPr>
                <w:rFonts w:hint="eastAsia"/>
                <w:sz w:val="22"/>
                <w:szCs w:val="22"/>
              </w:rPr>
              <w:t>共同研究を効率よく進める</w:t>
            </w:r>
            <w:r w:rsidR="00187FDD" w:rsidRPr="008C2810">
              <w:rPr>
                <w:rFonts w:hint="eastAsia"/>
                <w:sz w:val="22"/>
                <w:szCs w:val="22"/>
              </w:rPr>
              <w:t>土台がある．</w:t>
            </w:r>
            <w:r w:rsidR="00340601" w:rsidRPr="008C2810">
              <w:rPr>
                <w:sz w:val="22"/>
                <w:szCs w:val="22"/>
              </w:rPr>
              <w:t xml:space="preserve"> </w:t>
            </w:r>
          </w:p>
          <w:p w14:paraId="4056425A" w14:textId="77777777" w:rsidR="00187FDD" w:rsidRDefault="00187FDD" w:rsidP="00C5126D">
            <w:pPr>
              <w:ind w:firstLineChars="100" w:firstLine="220"/>
              <w:rPr>
                <w:sz w:val="22"/>
                <w:szCs w:val="22"/>
              </w:rPr>
            </w:pPr>
            <w:r w:rsidRPr="008C2810">
              <w:rPr>
                <w:rFonts w:hint="eastAsia"/>
                <w:sz w:val="22"/>
                <w:szCs w:val="22"/>
              </w:rPr>
              <w:lastRenderedPageBreak/>
              <w:t>また，研究によって得られた学術的な成果を</w:t>
            </w:r>
            <w:r w:rsidR="00A822CE">
              <w:rPr>
                <w:rFonts w:hint="eastAsia"/>
                <w:sz w:val="22"/>
                <w:szCs w:val="22"/>
              </w:rPr>
              <w:t>次世代無線通信として</w:t>
            </w:r>
            <w:r w:rsidR="00C5126D">
              <w:rPr>
                <w:rFonts w:hint="eastAsia"/>
                <w:sz w:val="22"/>
                <w:szCs w:val="22"/>
              </w:rPr>
              <w:t>標準化して</w:t>
            </w:r>
            <w:r w:rsidRPr="008C2810">
              <w:rPr>
                <w:rFonts w:hint="eastAsia"/>
                <w:sz w:val="22"/>
                <w:szCs w:val="22"/>
              </w:rPr>
              <w:t>社会で</w:t>
            </w:r>
            <w:r w:rsidR="00281415">
              <w:rPr>
                <w:rFonts w:hint="eastAsia"/>
                <w:sz w:val="22"/>
                <w:szCs w:val="22"/>
              </w:rPr>
              <w:t>実装</w:t>
            </w:r>
            <w:r w:rsidRPr="008C2810">
              <w:rPr>
                <w:rFonts w:hint="eastAsia"/>
                <w:sz w:val="22"/>
                <w:szCs w:val="22"/>
              </w:rPr>
              <w:t>するには，</w:t>
            </w:r>
            <w:r w:rsidR="00340601">
              <w:rPr>
                <w:rFonts w:hint="eastAsia"/>
                <w:sz w:val="22"/>
                <w:szCs w:val="22"/>
              </w:rPr>
              <w:t>学術界のみならず</w:t>
            </w:r>
            <w:r w:rsidRPr="008C2810">
              <w:rPr>
                <w:rFonts w:hint="eastAsia"/>
                <w:sz w:val="22"/>
                <w:szCs w:val="22"/>
              </w:rPr>
              <w:t>産学官との人的ネットワークが必要である。申請者は，フィンランドのオウル大学主催の</w:t>
            </w:r>
            <w:r w:rsidRPr="008C2810">
              <w:rPr>
                <w:rFonts w:hint="eastAsia"/>
                <w:sz w:val="22"/>
                <w:szCs w:val="22"/>
              </w:rPr>
              <w:t>6</w:t>
            </w:r>
            <w:r w:rsidRPr="008C2810">
              <w:rPr>
                <w:sz w:val="22"/>
                <w:szCs w:val="22"/>
              </w:rPr>
              <w:t>G Flagship</w:t>
            </w:r>
            <w:r w:rsidRPr="008C2810">
              <w:rPr>
                <w:rFonts w:hint="eastAsia"/>
                <w:sz w:val="22"/>
                <w:szCs w:val="22"/>
              </w:rPr>
              <w:t>という無線通信研究の中で世界最大規模の産学官プロジェクトの学会に参加し，その</w:t>
            </w:r>
            <w:r w:rsidR="00340601">
              <w:rPr>
                <w:rFonts w:hint="eastAsia"/>
                <w:sz w:val="22"/>
                <w:szCs w:val="22"/>
              </w:rPr>
              <w:t>中の１つの</w:t>
            </w:r>
            <w:r w:rsidRPr="008C2810">
              <w:rPr>
                <w:rFonts w:hint="eastAsia"/>
                <w:sz w:val="22"/>
                <w:szCs w:val="22"/>
              </w:rPr>
              <w:t>コミュニティ</w:t>
            </w:r>
            <w:r w:rsidRPr="008C2810">
              <w:rPr>
                <w:rFonts w:hint="eastAsia"/>
                <w:sz w:val="22"/>
                <w:szCs w:val="22"/>
              </w:rPr>
              <w:t>(</w:t>
            </w:r>
            <w:r w:rsidRPr="008C2810">
              <w:rPr>
                <w:sz w:val="22"/>
                <w:szCs w:val="22"/>
              </w:rPr>
              <w:t>CWC:</w:t>
            </w:r>
            <w:r w:rsidR="00C823F4">
              <w:rPr>
                <w:rFonts w:hint="eastAsia"/>
                <w:sz w:val="22"/>
                <w:szCs w:val="22"/>
              </w:rPr>
              <w:t xml:space="preserve"> </w:t>
            </w:r>
            <w:r w:rsidRPr="008C2810">
              <w:rPr>
                <w:sz w:val="22"/>
                <w:szCs w:val="22"/>
              </w:rPr>
              <w:t>Center for Wireless Communication)</w:t>
            </w:r>
            <w:r w:rsidRPr="008C2810">
              <w:rPr>
                <w:rFonts w:hint="eastAsia"/>
                <w:sz w:val="22"/>
                <w:szCs w:val="22"/>
              </w:rPr>
              <w:t>の研究者と共同研究を行って国際共著論文を</w:t>
            </w:r>
            <w:r w:rsidRPr="008C2810">
              <w:rPr>
                <w:rFonts w:hint="eastAsia"/>
                <w:sz w:val="22"/>
                <w:szCs w:val="22"/>
              </w:rPr>
              <w:t>IEEE</w:t>
            </w:r>
            <w:r w:rsidRPr="008C2810">
              <w:rPr>
                <w:rFonts w:hint="eastAsia"/>
                <w:sz w:val="22"/>
                <w:szCs w:val="22"/>
              </w:rPr>
              <w:t>に投稿している．申請者は毎年オウル大学の</w:t>
            </w:r>
            <w:r w:rsidRPr="008C2810">
              <w:rPr>
                <w:rFonts w:hint="eastAsia"/>
                <w:sz w:val="22"/>
                <w:szCs w:val="22"/>
              </w:rPr>
              <w:t>CWC</w:t>
            </w:r>
            <w:r w:rsidRPr="008C2810">
              <w:rPr>
                <w:rFonts w:hint="eastAsia"/>
                <w:sz w:val="22"/>
                <w:szCs w:val="22"/>
              </w:rPr>
              <w:t>に研究留学を</w:t>
            </w:r>
            <w:r w:rsidR="00281415">
              <w:rPr>
                <w:rFonts w:hint="eastAsia"/>
                <w:sz w:val="22"/>
                <w:szCs w:val="22"/>
              </w:rPr>
              <w:t>し</w:t>
            </w:r>
            <w:r w:rsidRPr="008C2810">
              <w:rPr>
                <w:rFonts w:hint="eastAsia"/>
                <w:sz w:val="22"/>
                <w:szCs w:val="22"/>
              </w:rPr>
              <w:t>ており，</w:t>
            </w:r>
            <w:r w:rsidR="00C823F4">
              <w:rPr>
                <w:rFonts w:hint="eastAsia"/>
                <w:sz w:val="22"/>
                <w:szCs w:val="22"/>
              </w:rPr>
              <w:t>最先端の研究を行っている教授や</w:t>
            </w:r>
            <w:r w:rsidR="00C823F4">
              <w:rPr>
                <w:rFonts w:hint="eastAsia"/>
                <w:sz w:val="22"/>
                <w:szCs w:val="22"/>
              </w:rPr>
              <w:t>N</w:t>
            </w:r>
            <w:r w:rsidR="00C823F4">
              <w:rPr>
                <w:sz w:val="22"/>
                <w:szCs w:val="22"/>
              </w:rPr>
              <w:t>okia</w:t>
            </w:r>
            <w:r w:rsidR="00C823F4">
              <w:rPr>
                <w:rFonts w:hint="eastAsia"/>
                <w:sz w:val="22"/>
                <w:szCs w:val="22"/>
              </w:rPr>
              <w:t>職員と積極的に議論を行っている．</w:t>
            </w:r>
            <w:r w:rsidRPr="008C2810">
              <w:rPr>
                <w:rFonts w:hint="eastAsia"/>
                <w:sz w:val="22"/>
                <w:szCs w:val="22"/>
              </w:rPr>
              <w:t>逆に</w:t>
            </w:r>
            <w:r w:rsidRPr="008C2810">
              <w:rPr>
                <w:rFonts w:hint="eastAsia"/>
                <w:sz w:val="22"/>
                <w:szCs w:val="22"/>
              </w:rPr>
              <w:t>CWC</w:t>
            </w:r>
            <w:r w:rsidRPr="008C2810">
              <w:rPr>
                <w:rFonts w:hint="eastAsia"/>
                <w:sz w:val="22"/>
                <w:szCs w:val="22"/>
              </w:rPr>
              <w:t>の教授も日本の研究室に訪れて共同研究を行う等，</w:t>
            </w:r>
            <w:r w:rsidR="00A822CE">
              <w:rPr>
                <w:rFonts w:hint="eastAsia"/>
                <w:sz w:val="22"/>
                <w:szCs w:val="22"/>
              </w:rPr>
              <w:t>申請者は</w:t>
            </w:r>
            <w:r w:rsidR="00C823F4">
              <w:rPr>
                <w:rFonts w:hint="eastAsia"/>
                <w:sz w:val="22"/>
                <w:szCs w:val="22"/>
              </w:rPr>
              <w:t>最先端の</w:t>
            </w:r>
            <w:r w:rsidRPr="008C2810">
              <w:rPr>
                <w:rFonts w:hint="eastAsia"/>
                <w:sz w:val="22"/>
                <w:szCs w:val="22"/>
              </w:rPr>
              <w:t>無線通信研究コミュニティとの繋がりが深い．</w:t>
            </w:r>
            <w:r w:rsidR="00A822CE">
              <w:rPr>
                <w:rFonts w:hint="eastAsia"/>
                <w:sz w:val="22"/>
                <w:szCs w:val="22"/>
              </w:rPr>
              <w:t>また，</w:t>
            </w:r>
            <w:r w:rsidR="00A822CE" w:rsidRPr="008C2810">
              <w:rPr>
                <w:rFonts w:hint="eastAsia"/>
                <w:sz w:val="22"/>
                <w:szCs w:val="22"/>
              </w:rPr>
              <w:t>申請者は学生の立場ではあるが既に学会で積極的に産学官問わず名刺交換を行い，議論に参加することで人的ネットワークを広げている．</w:t>
            </w:r>
            <w:r w:rsidR="00A822CE">
              <w:rPr>
                <w:rFonts w:hint="eastAsia"/>
                <w:sz w:val="22"/>
                <w:szCs w:val="22"/>
              </w:rPr>
              <w:t>さらに</w:t>
            </w:r>
            <w:r w:rsidR="00A822CE" w:rsidRPr="008C2810">
              <w:rPr>
                <w:rFonts w:hint="eastAsia"/>
                <w:sz w:val="22"/>
                <w:szCs w:val="22"/>
              </w:rPr>
              <w:t>今年に始まる電通大主催の「次世代無線通信技術イノベーション創生コンソーシアム」にも参加し，そこに集まる企業や総務省の方々との交流も</w:t>
            </w:r>
            <w:r w:rsidR="00A822CE">
              <w:rPr>
                <w:rFonts w:hint="eastAsia"/>
                <w:sz w:val="22"/>
                <w:szCs w:val="22"/>
              </w:rPr>
              <w:t>行っている</w:t>
            </w:r>
            <w:r w:rsidR="00A822CE" w:rsidRPr="008C2810">
              <w:rPr>
                <w:rFonts w:hint="eastAsia"/>
                <w:sz w:val="22"/>
                <w:szCs w:val="22"/>
              </w:rPr>
              <w:t>．</w:t>
            </w:r>
            <w:r w:rsidRPr="008C2810">
              <w:rPr>
                <w:rFonts w:hint="eastAsia"/>
                <w:sz w:val="22"/>
                <w:szCs w:val="22"/>
              </w:rPr>
              <w:t>このような産学官の人的交流から生まれる共同のプロジェクトを起こすことで，</w:t>
            </w:r>
            <w:r w:rsidR="00C5126D" w:rsidRPr="00C5126D">
              <w:rPr>
                <w:rFonts w:hint="eastAsia"/>
                <w:sz w:val="22"/>
                <w:szCs w:val="22"/>
              </w:rPr>
              <w:t>無線通信技術の普及と社会実装に大きく寄与し、申請者の研究力を活かした社会貢献への道を切り拓く。</w:t>
            </w:r>
          </w:p>
          <w:p w14:paraId="483C41B3" w14:textId="77777777" w:rsidR="00A822CE" w:rsidRPr="008C2810" w:rsidRDefault="00A822CE" w:rsidP="00187FDD">
            <w:pPr>
              <w:rPr>
                <w:sz w:val="22"/>
                <w:szCs w:val="22"/>
              </w:rPr>
            </w:pPr>
            <w:r>
              <w:rPr>
                <w:rFonts w:hint="eastAsia"/>
                <w:sz w:val="22"/>
                <w:szCs w:val="22"/>
              </w:rPr>
              <w:t>2</w:t>
            </w:r>
            <w:r>
              <w:rPr>
                <w:sz w:val="22"/>
                <w:szCs w:val="22"/>
              </w:rPr>
              <w:t>.</w:t>
            </w:r>
          </w:p>
          <w:p w14:paraId="4AB1430C" w14:textId="77777777" w:rsidR="00187FDD" w:rsidRPr="008C2810" w:rsidRDefault="00C5126D" w:rsidP="00187FDD">
            <w:pPr>
              <w:rPr>
                <w:sz w:val="22"/>
                <w:szCs w:val="22"/>
              </w:rPr>
            </w:pPr>
            <w:commentRangeStart w:id="128"/>
            <w:r>
              <w:rPr>
                <w:rFonts w:hint="eastAsia"/>
                <w:sz w:val="22"/>
                <w:szCs w:val="22"/>
              </w:rPr>
              <w:t>新しい無線通信技術を</w:t>
            </w:r>
            <w:r w:rsidR="00187FDD" w:rsidRPr="008C2810">
              <w:rPr>
                <w:rFonts w:hint="eastAsia"/>
                <w:sz w:val="22"/>
                <w:szCs w:val="22"/>
              </w:rPr>
              <w:t>社会へ普及するには</w:t>
            </w:r>
            <w:r>
              <w:rPr>
                <w:rFonts w:hint="eastAsia"/>
                <w:sz w:val="22"/>
                <w:szCs w:val="22"/>
              </w:rPr>
              <w:t>，</w:t>
            </w:r>
            <w:r w:rsidR="00187FDD" w:rsidRPr="008C2810">
              <w:rPr>
                <w:rFonts w:hint="eastAsia"/>
                <w:sz w:val="22"/>
                <w:szCs w:val="22"/>
              </w:rPr>
              <w:t>無線通信に携わっていない人々の理解も非常に重要である．無線通信技術の教育や講演による普及活動にも取り組むことで、</w:t>
            </w:r>
            <w:r w:rsidR="0020374C" w:rsidRPr="0020374C">
              <w:rPr>
                <w:rFonts w:hint="eastAsia"/>
                <w:sz w:val="22"/>
                <w:szCs w:val="22"/>
              </w:rPr>
              <w:t>申請者の研究成果が広く一般市民や学生に理解され、無線通信技術の浸透を促進する。</w:t>
            </w:r>
            <w:r w:rsidR="0020374C">
              <w:rPr>
                <w:rFonts w:hint="eastAsia"/>
                <w:sz w:val="22"/>
                <w:szCs w:val="22"/>
              </w:rPr>
              <w:t>また，無線通信に興味を持たせることで，次世代の無線通信研究者が増えることが期待できる</w:t>
            </w:r>
            <w:r w:rsidR="00187FDD" w:rsidRPr="008C2810">
              <w:rPr>
                <w:rFonts w:hint="eastAsia"/>
                <w:sz w:val="22"/>
                <w:szCs w:val="22"/>
              </w:rPr>
              <w:t>。申請者は自らの研究内容をオープンキャンパスで高校生に，オリエンテーションで在学生に，ペアレンツデーで在学生の保護者に対してわかりやすく伝える講演を行った実績があり，引き続きこうしたアウトリーチ活動を通して</w:t>
            </w:r>
            <w:r w:rsidR="0020374C" w:rsidRPr="008C2810">
              <w:rPr>
                <w:rFonts w:hint="eastAsia"/>
                <w:sz w:val="22"/>
                <w:szCs w:val="22"/>
              </w:rPr>
              <w:t>広い視野</w:t>
            </w:r>
            <w:r w:rsidR="0020374C">
              <w:rPr>
                <w:rFonts w:hint="eastAsia"/>
                <w:sz w:val="22"/>
                <w:szCs w:val="22"/>
              </w:rPr>
              <w:t>から</w:t>
            </w:r>
            <w:r w:rsidR="00187FDD" w:rsidRPr="008C2810">
              <w:rPr>
                <w:rFonts w:hint="eastAsia"/>
                <w:sz w:val="22"/>
                <w:szCs w:val="22"/>
              </w:rPr>
              <w:t>社会貢献をする．</w:t>
            </w:r>
            <w:commentRangeEnd w:id="128"/>
            <w:r w:rsidR="00E00E73">
              <w:rPr>
                <w:rStyle w:val="a8"/>
              </w:rPr>
              <w:commentReference w:id="128"/>
            </w:r>
          </w:p>
          <w:p w14:paraId="0D660718" w14:textId="77777777" w:rsidR="00187FDD" w:rsidRPr="009877EF" w:rsidRDefault="00187FDD" w:rsidP="00187FDD">
            <w:pPr>
              <w:rPr>
                <w:rFonts w:ascii="ＭＳ 明朝" w:hAnsi="ＭＳ 明朝"/>
                <w:szCs w:val="21"/>
              </w:rPr>
            </w:pPr>
            <w:r>
              <w:rPr>
                <w:rFonts w:ascii="ＭＳ 明朝" w:hAnsi="ＭＳ 明朝" w:hint="eastAsia"/>
                <w:szCs w:val="21"/>
              </w:rPr>
              <w:t>参考文献</w:t>
            </w:r>
          </w:p>
          <w:p w14:paraId="1E2ACE21" w14:textId="77777777" w:rsidR="00187FDD" w:rsidRPr="009877EF" w:rsidRDefault="00187FDD" w:rsidP="00187FDD">
            <w:pPr>
              <w:rPr>
                <w:rFonts w:ascii="ＭＳ 明朝" w:hAnsi="ＭＳ 明朝"/>
                <w:szCs w:val="21"/>
              </w:rPr>
            </w:pPr>
            <w:r>
              <w:rPr>
                <w:rFonts w:ascii="ＭＳ 明朝" w:hAnsi="ＭＳ 明朝" w:hint="eastAsia"/>
                <w:szCs w:val="21"/>
              </w:rPr>
              <w:t>[</w:t>
            </w:r>
            <w:r>
              <w:rPr>
                <w:rFonts w:ascii="ＭＳ 明朝" w:hAnsi="ＭＳ 明朝"/>
                <w:szCs w:val="21"/>
              </w:rPr>
              <w:t>1]</w:t>
            </w:r>
            <w:r w:rsidRPr="005A79E6">
              <w:rPr>
                <w:rFonts w:ascii="ＭＳ 明朝" w:hAnsi="ＭＳ 明朝"/>
                <w:szCs w:val="21"/>
              </w:rPr>
              <w:t>https://www.soumu.go.jp/johotsusintokei/whitepaper/ja/r02/html/nd111310.html</w:t>
            </w:r>
          </w:p>
          <w:p w14:paraId="6B329A7B" w14:textId="77777777" w:rsidR="00187FDD" w:rsidRPr="00187FDD" w:rsidRDefault="00187FDD" w:rsidP="00576FFC">
            <w:pPr>
              <w:rPr>
                <w:rFonts w:ascii="ＭＳ 明朝" w:hAnsi="ＭＳ 明朝"/>
                <w:szCs w:val="21"/>
              </w:rPr>
            </w:pPr>
          </w:p>
          <w:p w14:paraId="0F5D605D" w14:textId="77777777" w:rsidR="009342EC" w:rsidRPr="009877EF" w:rsidRDefault="009342EC" w:rsidP="00576FFC">
            <w:pPr>
              <w:rPr>
                <w:rFonts w:ascii="ＭＳ 明朝" w:hAnsi="ＭＳ 明朝"/>
                <w:szCs w:val="21"/>
              </w:rPr>
            </w:pPr>
          </w:p>
          <w:p w14:paraId="0C46970C" w14:textId="77777777" w:rsidR="009342EC" w:rsidRPr="009877EF" w:rsidRDefault="009342EC" w:rsidP="00576FFC">
            <w:pPr>
              <w:rPr>
                <w:rFonts w:ascii="ＭＳ 明朝" w:hAnsi="ＭＳ 明朝"/>
                <w:szCs w:val="21"/>
              </w:rPr>
            </w:pPr>
          </w:p>
          <w:p w14:paraId="0B1D50E0" w14:textId="77777777" w:rsidR="009342EC" w:rsidRPr="009877EF" w:rsidRDefault="009342EC" w:rsidP="00576FFC">
            <w:pPr>
              <w:rPr>
                <w:rFonts w:ascii="ＭＳ 明朝" w:hAnsi="ＭＳ 明朝"/>
                <w:szCs w:val="21"/>
              </w:rPr>
            </w:pPr>
          </w:p>
          <w:p w14:paraId="7EB4469C" w14:textId="77777777" w:rsidR="009342EC" w:rsidRPr="009877EF" w:rsidRDefault="009342EC" w:rsidP="00576FFC">
            <w:pPr>
              <w:rPr>
                <w:rFonts w:ascii="ＭＳ 明朝" w:hAnsi="ＭＳ 明朝"/>
                <w:szCs w:val="21"/>
              </w:rPr>
            </w:pPr>
          </w:p>
          <w:p w14:paraId="6505D970" w14:textId="77777777" w:rsidR="009342EC" w:rsidRPr="009877EF" w:rsidRDefault="009342EC" w:rsidP="00576FFC">
            <w:pPr>
              <w:rPr>
                <w:rFonts w:ascii="ＭＳ 明朝" w:hAnsi="ＭＳ 明朝"/>
                <w:szCs w:val="21"/>
              </w:rPr>
            </w:pPr>
          </w:p>
          <w:p w14:paraId="2C7386D0" w14:textId="77777777" w:rsidR="009342EC" w:rsidRPr="009877EF" w:rsidRDefault="009342EC" w:rsidP="00576FFC">
            <w:pPr>
              <w:rPr>
                <w:rFonts w:ascii="ＭＳ 明朝" w:hAnsi="ＭＳ 明朝"/>
                <w:szCs w:val="21"/>
              </w:rPr>
            </w:pPr>
          </w:p>
          <w:p w14:paraId="6707AD55" w14:textId="77777777" w:rsidR="009342EC" w:rsidRPr="009877EF" w:rsidRDefault="009342EC" w:rsidP="00576FFC">
            <w:pPr>
              <w:rPr>
                <w:rFonts w:ascii="ＭＳ 明朝" w:hAnsi="ＭＳ 明朝"/>
                <w:szCs w:val="21"/>
              </w:rPr>
            </w:pPr>
          </w:p>
          <w:p w14:paraId="2C917291" w14:textId="77777777" w:rsidR="009342EC" w:rsidRPr="009877EF" w:rsidRDefault="009342EC" w:rsidP="00576FFC">
            <w:pPr>
              <w:rPr>
                <w:rFonts w:ascii="ＭＳ 明朝" w:hAnsi="ＭＳ 明朝"/>
                <w:szCs w:val="21"/>
              </w:rPr>
            </w:pPr>
          </w:p>
          <w:p w14:paraId="62E4F299" w14:textId="77777777" w:rsidR="009342EC" w:rsidRPr="009877EF" w:rsidRDefault="009342EC" w:rsidP="00576FFC">
            <w:pPr>
              <w:rPr>
                <w:rFonts w:ascii="ＭＳ 明朝" w:hAnsi="ＭＳ 明朝"/>
                <w:szCs w:val="21"/>
              </w:rPr>
            </w:pPr>
          </w:p>
          <w:p w14:paraId="043BD431" w14:textId="77777777" w:rsidR="009342EC" w:rsidRPr="009877EF" w:rsidRDefault="009342EC" w:rsidP="00576FFC">
            <w:pPr>
              <w:rPr>
                <w:rFonts w:ascii="ＭＳ 明朝" w:hAnsi="ＭＳ 明朝"/>
                <w:szCs w:val="21"/>
              </w:rPr>
            </w:pPr>
          </w:p>
          <w:p w14:paraId="064811E7" w14:textId="77777777" w:rsidR="009342EC" w:rsidRPr="009877EF" w:rsidRDefault="009342EC" w:rsidP="00576FFC">
            <w:pPr>
              <w:rPr>
                <w:rFonts w:ascii="ＭＳ 明朝" w:hAnsi="ＭＳ 明朝"/>
                <w:szCs w:val="21"/>
              </w:rPr>
            </w:pPr>
          </w:p>
          <w:p w14:paraId="15E383F1" w14:textId="77777777" w:rsidR="009342EC" w:rsidRPr="009877EF" w:rsidRDefault="009342EC" w:rsidP="00576FFC">
            <w:pPr>
              <w:rPr>
                <w:rFonts w:ascii="ＭＳ 明朝" w:hAnsi="ＭＳ 明朝"/>
                <w:szCs w:val="21"/>
              </w:rPr>
            </w:pPr>
          </w:p>
          <w:p w14:paraId="544970CB" w14:textId="77777777" w:rsidR="009342EC" w:rsidRPr="009877EF" w:rsidRDefault="009342EC" w:rsidP="00576FFC">
            <w:pPr>
              <w:rPr>
                <w:rFonts w:ascii="ＭＳ 明朝" w:hAnsi="ＭＳ 明朝"/>
                <w:szCs w:val="21"/>
              </w:rPr>
            </w:pPr>
          </w:p>
          <w:p w14:paraId="2078F716" w14:textId="77777777" w:rsidR="009342EC" w:rsidRPr="009877EF" w:rsidRDefault="009342EC" w:rsidP="00576FFC">
            <w:pPr>
              <w:rPr>
                <w:rFonts w:ascii="ＭＳ 明朝" w:hAnsi="ＭＳ 明朝"/>
                <w:szCs w:val="21"/>
              </w:rPr>
            </w:pPr>
          </w:p>
          <w:p w14:paraId="5BABCA93" w14:textId="77777777" w:rsidR="009342EC" w:rsidRPr="009877EF" w:rsidRDefault="009342EC" w:rsidP="00576FFC">
            <w:pPr>
              <w:rPr>
                <w:rFonts w:ascii="ＭＳ 明朝" w:hAnsi="ＭＳ 明朝"/>
                <w:szCs w:val="21"/>
              </w:rPr>
            </w:pPr>
          </w:p>
          <w:p w14:paraId="68876375" w14:textId="77777777" w:rsidR="009342EC" w:rsidRPr="009877EF" w:rsidRDefault="009342EC" w:rsidP="00576FFC">
            <w:pPr>
              <w:rPr>
                <w:rFonts w:ascii="ＭＳ 明朝" w:hAnsi="ＭＳ 明朝"/>
                <w:szCs w:val="21"/>
              </w:rPr>
            </w:pPr>
          </w:p>
          <w:p w14:paraId="2CFF7B96" w14:textId="77777777" w:rsidR="009342EC" w:rsidRPr="009877EF" w:rsidRDefault="009342EC" w:rsidP="00576FFC">
            <w:pPr>
              <w:rPr>
                <w:rFonts w:ascii="ＭＳ 明朝" w:hAnsi="ＭＳ 明朝"/>
                <w:szCs w:val="21"/>
              </w:rPr>
            </w:pPr>
          </w:p>
          <w:p w14:paraId="6034FB89" w14:textId="77777777" w:rsidR="009342EC" w:rsidRPr="009877EF" w:rsidRDefault="009342EC" w:rsidP="00576FFC">
            <w:pPr>
              <w:rPr>
                <w:rFonts w:ascii="ＭＳ 明朝" w:hAnsi="ＭＳ 明朝"/>
                <w:szCs w:val="21"/>
              </w:rPr>
            </w:pPr>
          </w:p>
          <w:p w14:paraId="6BA2B300" w14:textId="77777777" w:rsidR="009342EC" w:rsidRPr="009877EF" w:rsidRDefault="009342EC" w:rsidP="00576FFC">
            <w:pPr>
              <w:rPr>
                <w:rFonts w:ascii="ＭＳ 明朝" w:hAnsi="ＭＳ 明朝"/>
                <w:szCs w:val="21"/>
              </w:rPr>
            </w:pPr>
          </w:p>
          <w:p w14:paraId="5BB9E6FB" w14:textId="77777777" w:rsidR="009342EC" w:rsidRPr="009877EF" w:rsidRDefault="009342EC" w:rsidP="00576FFC">
            <w:pPr>
              <w:tabs>
                <w:tab w:val="left" w:pos="3780"/>
              </w:tabs>
              <w:rPr>
                <w:rFonts w:ascii="ＭＳ 明朝" w:hAnsi="ＭＳ 明朝"/>
                <w:szCs w:val="21"/>
              </w:rPr>
            </w:pPr>
          </w:p>
          <w:p w14:paraId="05DF1F40" w14:textId="77777777" w:rsidR="009342EC" w:rsidRPr="009877EF" w:rsidRDefault="009342EC" w:rsidP="00576FFC">
            <w:pPr>
              <w:tabs>
                <w:tab w:val="left" w:pos="3780"/>
              </w:tabs>
              <w:rPr>
                <w:rFonts w:ascii="ＭＳ 明朝" w:hAnsi="ＭＳ 明朝"/>
                <w:szCs w:val="21"/>
              </w:rPr>
            </w:pPr>
          </w:p>
          <w:p w14:paraId="5BBE9B96" w14:textId="77777777" w:rsidR="009342EC" w:rsidRPr="009877EF" w:rsidRDefault="009342EC" w:rsidP="00576FFC">
            <w:pPr>
              <w:tabs>
                <w:tab w:val="left" w:pos="3780"/>
              </w:tabs>
              <w:rPr>
                <w:rFonts w:ascii="ＭＳ 明朝" w:hAnsi="ＭＳ 明朝"/>
                <w:szCs w:val="21"/>
              </w:rPr>
            </w:pPr>
          </w:p>
          <w:p w14:paraId="3A63B251" w14:textId="77777777" w:rsidR="009342EC" w:rsidRPr="009877EF" w:rsidRDefault="009342EC" w:rsidP="00576FFC">
            <w:pPr>
              <w:tabs>
                <w:tab w:val="left" w:pos="3780"/>
              </w:tabs>
              <w:rPr>
                <w:rFonts w:ascii="ＭＳ 明朝" w:hAnsi="ＭＳ 明朝"/>
                <w:szCs w:val="21"/>
              </w:rPr>
            </w:pPr>
          </w:p>
          <w:p w14:paraId="1DBCABB0" w14:textId="77777777" w:rsidR="009342EC" w:rsidRPr="009877EF" w:rsidRDefault="009342EC" w:rsidP="00576FFC">
            <w:pPr>
              <w:tabs>
                <w:tab w:val="left" w:pos="3780"/>
              </w:tabs>
              <w:rPr>
                <w:rFonts w:ascii="ＭＳ 明朝" w:hAnsi="ＭＳ 明朝"/>
                <w:szCs w:val="21"/>
              </w:rPr>
            </w:pPr>
          </w:p>
          <w:p w14:paraId="6A1345BE" w14:textId="77777777" w:rsidR="009342EC" w:rsidRPr="009877EF" w:rsidRDefault="009342EC" w:rsidP="00576FFC">
            <w:pPr>
              <w:tabs>
                <w:tab w:val="left" w:pos="3780"/>
              </w:tabs>
              <w:rPr>
                <w:rFonts w:ascii="ＭＳ 明朝" w:hAnsi="ＭＳ 明朝"/>
                <w:szCs w:val="21"/>
              </w:rPr>
            </w:pPr>
          </w:p>
          <w:p w14:paraId="00677CD1" w14:textId="77777777" w:rsidR="009342EC" w:rsidRPr="009877EF" w:rsidRDefault="009342EC" w:rsidP="00576FFC">
            <w:pPr>
              <w:tabs>
                <w:tab w:val="left" w:pos="3780"/>
              </w:tabs>
              <w:rPr>
                <w:rFonts w:ascii="ＭＳ 明朝" w:hAnsi="ＭＳ 明朝"/>
                <w:szCs w:val="21"/>
              </w:rPr>
            </w:pPr>
          </w:p>
          <w:p w14:paraId="1D2C1BE5" w14:textId="77777777" w:rsidR="009342EC" w:rsidRPr="009877EF" w:rsidRDefault="009342EC" w:rsidP="00576FFC">
            <w:pPr>
              <w:tabs>
                <w:tab w:val="left" w:pos="3780"/>
              </w:tabs>
              <w:rPr>
                <w:rFonts w:ascii="ＭＳ 明朝" w:hAnsi="ＭＳ 明朝"/>
                <w:szCs w:val="21"/>
              </w:rPr>
            </w:pPr>
          </w:p>
          <w:p w14:paraId="4036DBFC" w14:textId="77777777" w:rsidR="009342EC" w:rsidRPr="009877EF" w:rsidRDefault="009342EC" w:rsidP="00576FFC">
            <w:pPr>
              <w:tabs>
                <w:tab w:val="left" w:pos="3780"/>
              </w:tabs>
              <w:rPr>
                <w:rFonts w:ascii="ＭＳ 明朝" w:hAnsi="ＭＳ 明朝"/>
                <w:szCs w:val="21"/>
              </w:rPr>
            </w:pPr>
          </w:p>
          <w:p w14:paraId="13A238D4" w14:textId="77777777" w:rsidR="009342EC" w:rsidRPr="009877EF" w:rsidRDefault="009342EC" w:rsidP="00576FFC">
            <w:pPr>
              <w:tabs>
                <w:tab w:val="left" w:pos="3780"/>
              </w:tabs>
              <w:rPr>
                <w:rFonts w:ascii="ＭＳ 明朝" w:hAnsi="ＭＳ 明朝"/>
                <w:szCs w:val="21"/>
              </w:rPr>
            </w:pPr>
          </w:p>
          <w:p w14:paraId="516ACE2B" w14:textId="77777777" w:rsidR="009342EC" w:rsidRDefault="009342EC" w:rsidP="00576FFC">
            <w:pPr>
              <w:tabs>
                <w:tab w:val="left" w:pos="3780"/>
              </w:tabs>
              <w:rPr>
                <w:rFonts w:ascii="ＭＳ 明朝" w:hAnsi="ＭＳ 明朝"/>
                <w:szCs w:val="21"/>
              </w:rPr>
            </w:pPr>
          </w:p>
          <w:p w14:paraId="09742775" w14:textId="77777777" w:rsidR="009342EC" w:rsidRDefault="009342EC" w:rsidP="00576FFC">
            <w:pPr>
              <w:tabs>
                <w:tab w:val="left" w:pos="3780"/>
              </w:tabs>
              <w:rPr>
                <w:rFonts w:ascii="ＭＳ 明朝" w:hAnsi="ＭＳ 明朝"/>
                <w:szCs w:val="21"/>
              </w:rPr>
            </w:pPr>
          </w:p>
          <w:p w14:paraId="481A7331" w14:textId="77777777" w:rsidR="009342EC" w:rsidRDefault="009342EC" w:rsidP="00576FFC">
            <w:pPr>
              <w:tabs>
                <w:tab w:val="left" w:pos="3780"/>
              </w:tabs>
              <w:rPr>
                <w:rFonts w:ascii="ＭＳ 明朝" w:hAnsi="ＭＳ 明朝"/>
                <w:szCs w:val="21"/>
              </w:rPr>
            </w:pPr>
          </w:p>
          <w:p w14:paraId="39C207C7" w14:textId="77777777" w:rsidR="009342EC" w:rsidRDefault="009342EC" w:rsidP="00576FFC">
            <w:pPr>
              <w:tabs>
                <w:tab w:val="left" w:pos="3780"/>
              </w:tabs>
              <w:rPr>
                <w:rFonts w:ascii="ＭＳ 明朝" w:hAnsi="ＭＳ 明朝"/>
                <w:szCs w:val="21"/>
              </w:rPr>
            </w:pPr>
          </w:p>
          <w:p w14:paraId="63B12320" w14:textId="77777777" w:rsidR="009342EC" w:rsidRDefault="009342EC" w:rsidP="00576FFC">
            <w:pPr>
              <w:tabs>
                <w:tab w:val="left" w:pos="3780"/>
              </w:tabs>
              <w:rPr>
                <w:rFonts w:ascii="ＭＳ 明朝" w:hAnsi="ＭＳ 明朝"/>
                <w:szCs w:val="21"/>
              </w:rPr>
            </w:pPr>
          </w:p>
          <w:p w14:paraId="1D9D678E" w14:textId="77777777" w:rsidR="009342EC" w:rsidRDefault="009342EC" w:rsidP="00576FFC">
            <w:pPr>
              <w:tabs>
                <w:tab w:val="left" w:pos="3780"/>
              </w:tabs>
              <w:rPr>
                <w:rFonts w:ascii="ＭＳ 明朝" w:hAnsi="ＭＳ 明朝"/>
                <w:szCs w:val="21"/>
              </w:rPr>
            </w:pPr>
          </w:p>
          <w:p w14:paraId="3A9A7FC3" w14:textId="77777777" w:rsidR="009342EC" w:rsidRDefault="009342EC" w:rsidP="00576FFC">
            <w:pPr>
              <w:tabs>
                <w:tab w:val="left" w:pos="3780"/>
              </w:tabs>
              <w:rPr>
                <w:rFonts w:ascii="ＭＳ 明朝" w:hAnsi="ＭＳ 明朝"/>
                <w:szCs w:val="21"/>
              </w:rPr>
            </w:pPr>
          </w:p>
          <w:p w14:paraId="54243920" w14:textId="77777777" w:rsidR="009342EC" w:rsidRPr="009877EF" w:rsidDel="00103B2C" w:rsidRDefault="009342EC" w:rsidP="00576FFC">
            <w:pPr>
              <w:tabs>
                <w:tab w:val="left" w:pos="3780"/>
              </w:tabs>
              <w:rPr>
                <w:rFonts w:ascii="ＭＳ 明朝" w:hAnsi="ＭＳ 明朝"/>
                <w:szCs w:val="21"/>
              </w:rPr>
            </w:pPr>
          </w:p>
        </w:tc>
      </w:tr>
    </w:tbl>
    <w:p w14:paraId="54016BD6" w14:textId="77777777" w:rsidR="00ED4786" w:rsidRDefault="00ED4786">
      <w:r>
        <w:lastRenderedPageBreak/>
        <w:br w:type="page"/>
      </w:r>
    </w:p>
    <w:tbl>
      <w:tblPr>
        <w:tblW w:w="10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14"/>
      </w:tblGrid>
      <w:tr w:rsidR="00C823F4" w:rsidRPr="009877EF" w14:paraId="42F2A153" w14:textId="77777777" w:rsidTr="00C92625">
        <w:trPr>
          <w:trHeight w:val="6152"/>
        </w:trPr>
        <w:tc>
          <w:tcPr>
            <w:tcW w:w="10214" w:type="dxa"/>
          </w:tcPr>
          <w:p w14:paraId="655D2F76" w14:textId="12AB62FE" w:rsidR="00C823F4" w:rsidRPr="00D5058E" w:rsidRDefault="00C823F4" w:rsidP="00576FFC">
            <w:pPr>
              <w:rPr>
                <w:rFonts w:ascii="ＭＳ 明朝" w:hAnsi="ＭＳ 明朝"/>
                <w:szCs w:val="21"/>
              </w:rPr>
            </w:pPr>
          </w:p>
        </w:tc>
      </w:tr>
    </w:tbl>
    <w:p w14:paraId="7123D6B9" w14:textId="3CBCF679" w:rsidR="00ED4786" w:rsidRDefault="00ED4786" w:rsidP="00504DD7">
      <w:pPr>
        <w:snapToGrid w:val="0"/>
        <w:rPr>
          <w:rFonts w:ascii="ＭＳ 明朝" w:hAnsi="ＭＳ 明朝"/>
          <w:szCs w:val="21"/>
        </w:rPr>
      </w:pPr>
    </w:p>
    <w:p w14:paraId="7B13AC11" w14:textId="77777777" w:rsidR="00504DD7" w:rsidRPr="009877EF" w:rsidRDefault="00ED4786" w:rsidP="00504DD7">
      <w:pPr>
        <w:snapToGrid w:val="0"/>
        <w:rPr>
          <w:rFonts w:ascii="ＭＳ 明朝" w:hAnsi="ＭＳ 明朝"/>
          <w:szCs w:val="21"/>
        </w:rPr>
      </w:pPr>
      <w:r>
        <w:rPr>
          <w:rFonts w:ascii="ＭＳ 明朝" w:hAnsi="ＭＳ 明朝"/>
          <w:szCs w:val="21"/>
        </w:rPr>
        <w:br w:type="page"/>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0"/>
      </w:tblGrid>
      <w:tr w:rsidR="00504DD7" w:rsidRPr="009877EF" w14:paraId="6171B7D5" w14:textId="77777777" w:rsidTr="00AA499D">
        <w:trPr>
          <w:trHeight w:val="6095"/>
        </w:trPr>
        <w:tc>
          <w:tcPr>
            <w:tcW w:w="10080" w:type="dxa"/>
          </w:tcPr>
          <w:p w14:paraId="06F174CA" w14:textId="77777777" w:rsidR="00504DD7" w:rsidRPr="00504DD7" w:rsidDel="002C45E7" w:rsidRDefault="00504DD7" w:rsidP="00AA499D">
            <w:pPr>
              <w:rPr>
                <w:del w:id="129" w:author="ISHIHARA Shun" w:date="2023-03-28T12:02:00Z"/>
                <w:rFonts w:ascii="ＭＳ 明朝" w:hAnsi="ＭＳ 明朝"/>
                <w:b/>
                <w:szCs w:val="21"/>
              </w:rPr>
            </w:pPr>
            <w:r w:rsidRPr="00D5058E">
              <w:rPr>
                <w:rFonts w:ascii="ＭＳ 明朝" w:hAnsi="ＭＳ 明朝"/>
                <w:szCs w:val="21"/>
              </w:rPr>
              <w:br w:type="page"/>
            </w:r>
            <w:r w:rsidRPr="00504DD7">
              <w:rPr>
                <w:rFonts w:ascii="ＭＳ 明朝" w:hAnsi="ＭＳ 明朝" w:hint="eastAsia"/>
                <w:b/>
                <w:szCs w:val="21"/>
              </w:rPr>
              <w:t>３．</w:t>
            </w:r>
            <w:r w:rsidRPr="00504DD7">
              <w:rPr>
                <w:rFonts w:ascii="ＭＳ 明朝" w:hAnsi="ＭＳ 明朝"/>
                <w:b/>
                <w:szCs w:val="21"/>
              </w:rPr>
              <w:br w:type="page"/>
            </w:r>
            <w:bookmarkStart w:id="130" w:name="_Hlk93066526"/>
            <w:r w:rsidRPr="00504DD7">
              <w:rPr>
                <w:rFonts w:ascii="ＭＳ 明朝" w:hAnsi="ＭＳ 明朝" w:hint="eastAsia"/>
                <w:b/>
                <w:szCs w:val="21"/>
              </w:rPr>
              <w:t>共同研究における自身の目的と計画（自身が尖端研究力を活かし、どのような共同研究の目的と計画をするのか</w:t>
            </w:r>
            <w:bookmarkEnd w:id="130"/>
            <w:r w:rsidRPr="00504DD7">
              <w:rPr>
                <w:rFonts w:ascii="ＭＳ 明朝" w:hAnsi="ＭＳ 明朝" w:hint="eastAsia"/>
                <w:b/>
                <w:szCs w:val="21"/>
              </w:rPr>
              <w:t>1ページ以内で記述すること。）</w:t>
            </w:r>
          </w:p>
          <w:p w14:paraId="781A2D57" w14:textId="77777777" w:rsidR="00504DD7" w:rsidRPr="009877EF" w:rsidDel="002C45E7" w:rsidRDefault="00504DD7" w:rsidP="00AA499D">
            <w:pPr>
              <w:rPr>
                <w:del w:id="131" w:author="ISHIHARA Shun" w:date="2023-03-28T12:02:00Z"/>
                <w:rFonts w:ascii="ＭＳ 明朝" w:hAnsi="ＭＳ 明朝"/>
                <w:szCs w:val="21"/>
              </w:rPr>
            </w:pPr>
          </w:p>
          <w:p w14:paraId="1F4A5925" w14:textId="67BB6819" w:rsidR="00504DD7" w:rsidRPr="009877EF" w:rsidRDefault="00504DD7" w:rsidP="00AA499D">
            <w:pPr>
              <w:rPr>
                <w:rFonts w:ascii="ＭＳ 明朝" w:hAnsi="ＭＳ 明朝"/>
                <w:szCs w:val="21"/>
              </w:rPr>
            </w:pPr>
          </w:p>
          <w:p w14:paraId="024AA1B5" w14:textId="18D161B1" w:rsidR="00504DD7" w:rsidRPr="009877EF" w:rsidDel="00935F6B" w:rsidRDefault="00063F1E" w:rsidP="00AA499D">
            <w:pPr>
              <w:rPr>
                <w:del w:id="132" w:author="ISHIHARA Shun" w:date="2023-03-28T09:05:00Z"/>
                <w:rFonts w:ascii="ＭＳ 明朝" w:hAnsi="ＭＳ 明朝"/>
                <w:szCs w:val="21"/>
              </w:rPr>
            </w:pPr>
            <w:ins w:id="133" w:author="ISHIHARA Shun" w:date="2023-03-28T11:37:00Z">
              <w:r w:rsidRPr="00063F1E">
                <w:rPr>
                  <w:rFonts w:ascii="ＭＳ 明朝" w:hAnsi="ＭＳ 明朝" w:hint="eastAsia"/>
                  <w:szCs w:val="21"/>
                </w:rPr>
                <w:t>本共同研究プロジェクトでは</w:t>
              </w:r>
            </w:ins>
            <w:ins w:id="134" w:author="ISHIHARA Shun" w:date="2023-03-28T09:11:00Z">
              <w:r w:rsidR="0081577A">
                <w:rPr>
                  <w:rFonts w:ascii="ＭＳ 明朝" w:hAnsi="ＭＳ 明朝" w:hint="eastAsia"/>
                  <w:szCs w:val="21"/>
                </w:rPr>
                <w:t>、</w:t>
              </w:r>
            </w:ins>
            <w:ins w:id="135" w:author="ISHIHARA Shun" w:date="2023-03-28T11:37:00Z">
              <w:r w:rsidRPr="00063F1E">
                <w:rPr>
                  <w:rFonts w:ascii="ＭＳ 明朝" w:hAnsi="ＭＳ 明朝" w:hint="eastAsia"/>
                  <w:szCs w:val="21"/>
                </w:rPr>
                <w:t>次世代のTHz帯無線通信技術の開発と実用化に向けた取り組みを行う。以下に、</w:t>
              </w:r>
            </w:ins>
            <w:ins w:id="136" w:author="ISHIHARA Shun" w:date="2023-03-28T09:12:00Z">
              <w:r w:rsidR="0081577A">
                <w:rPr>
                  <w:rFonts w:ascii="ＭＳ 明朝" w:hAnsi="ＭＳ 明朝" w:hint="eastAsia"/>
                  <w:szCs w:val="21"/>
                </w:rPr>
                <w:t>自身の</w:t>
              </w:r>
            </w:ins>
            <w:ins w:id="137" w:author="ISHIHARA Shun" w:date="2023-03-28T11:37:00Z">
              <w:r w:rsidRPr="00063F1E">
                <w:rPr>
                  <w:rFonts w:ascii="ＭＳ 明朝" w:hAnsi="ＭＳ 明朝" w:hint="eastAsia"/>
                  <w:szCs w:val="21"/>
                </w:rPr>
                <w:t>共同研究</w:t>
              </w:r>
            </w:ins>
            <w:ins w:id="138" w:author="ISHIHARA Shun" w:date="2023-03-28T09:12:00Z">
              <w:r w:rsidR="0081577A">
                <w:rPr>
                  <w:rFonts w:ascii="ＭＳ 明朝" w:hAnsi="ＭＳ 明朝" w:hint="eastAsia"/>
                  <w:szCs w:val="21"/>
                </w:rPr>
                <w:t>における</w:t>
              </w:r>
            </w:ins>
            <w:ins w:id="139" w:author="ISHIHARA Shun" w:date="2023-03-28T11:37:00Z">
              <w:r w:rsidRPr="00063F1E">
                <w:rPr>
                  <w:rFonts w:ascii="ＭＳ 明朝" w:hAnsi="ＭＳ 明朝" w:hint="eastAsia"/>
                  <w:szCs w:val="21"/>
                </w:rPr>
                <w:t>目的と計画を述べる。</w:t>
              </w:r>
            </w:ins>
          </w:p>
          <w:p w14:paraId="042A5840" w14:textId="3BA66A01" w:rsidR="00504DD7" w:rsidRPr="0081577A" w:rsidRDefault="00504DD7" w:rsidP="00AA499D">
            <w:pPr>
              <w:rPr>
                <w:rFonts w:ascii="ＭＳ 明朝" w:hAnsi="ＭＳ 明朝"/>
                <w:szCs w:val="21"/>
              </w:rPr>
            </w:pPr>
          </w:p>
          <w:p w14:paraId="67884B45" w14:textId="0EF65894" w:rsidR="00504DD7" w:rsidRPr="009877EF" w:rsidRDefault="00935F6B" w:rsidP="00AA499D">
            <w:pPr>
              <w:rPr>
                <w:rFonts w:ascii="ＭＳ 明朝" w:hAnsi="ＭＳ 明朝"/>
                <w:szCs w:val="21"/>
              </w:rPr>
            </w:pPr>
            <w:ins w:id="140" w:author="ISHIHARA Shun" w:date="2023-03-28T09:04:00Z">
              <w:r>
                <w:rPr>
                  <w:rFonts w:ascii="ＭＳ 明朝" w:hAnsi="ＭＳ 明朝" w:hint="eastAsia"/>
                  <w:szCs w:val="21"/>
                </w:rPr>
                <w:t>自身</w:t>
              </w:r>
            </w:ins>
            <w:ins w:id="141" w:author="ISHIHARA Shun" w:date="2023-03-28T08:56:00Z">
              <w:r>
                <w:rPr>
                  <w:rFonts w:ascii="ＭＳ 明朝" w:hAnsi="ＭＳ 明朝" w:hint="eastAsia"/>
                  <w:szCs w:val="21"/>
                </w:rPr>
                <w:t>の目的</w:t>
              </w:r>
            </w:ins>
          </w:p>
          <w:p w14:paraId="72BC737D" w14:textId="2E559B48" w:rsidR="00504DD7" w:rsidRPr="009877EF" w:rsidRDefault="008502A0" w:rsidP="00AA499D">
            <w:pPr>
              <w:rPr>
                <w:rFonts w:ascii="ＭＳ 明朝" w:hAnsi="ＭＳ 明朝"/>
                <w:szCs w:val="21"/>
              </w:rPr>
            </w:pPr>
            <w:ins w:id="142" w:author="ISHIHARA Shun" w:date="2023-03-28T10:06:00Z">
              <w:r>
                <w:rPr>
                  <w:rFonts w:ascii="ＭＳ 明朝" w:hAnsi="ＭＳ 明朝" w:hint="eastAsia"/>
                  <w:szCs w:val="21"/>
                </w:rPr>
                <w:t>1</w:t>
              </w:r>
            </w:ins>
            <w:ins w:id="143" w:author="ISHIHARA Shun" w:date="2023-03-28T10:07:00Z">
              <w:r>
                <w:rPr>
                  <w:rFonts w:ascii="ＭＳ 明朝" w:hAnsi="ＭＳ 明朝"/>
                  <w:szCs w:val="21"/>
                </w:rPr>
                <w:t>.</w:t>
              </w:r>
            </w:ins>
            <w:ins w:id="144" w:author="ISHIHARA Shun" w:date="2023-03-28T08:52:00Z">
              <w:r w:rsidR="00B61435">
                <w:rPr>
                  <w:rFonts w:ascii="ＭＳ 明朝" w:hAnsi="ＭＳ 明朝"/>
                  <w:szCs w:val="21"/>
                </w:rPr>
                <w:t>THz</w:t>
              </w:r>
              <w:r w:rsidR="00B61435">
                <w:rPr>
                  <w:rFonts w:ascii="ＭＳ 明朝" w:hAnsi="ＭＳ 明朝" w:hint="eastAsia"/>
                  <w:szCs w:val="21"/>
                </w:rPr>
                <w:t>帯無線通信</w:t>
              </w:r>
            </w:ins>
            <w:ins w:id="145" w:author="ISHIHARA Shun" w:date="2023-03-28T08:56:00Z">
              <w:r w:rsidR="00935F6B">
                <w:rPr>
                  <w:rFonts w:ascii="ＭＳ 明朝" w:hAnsi="ＭＳ 明朝" w:hint="eastAsia"/>
                  <w:szCs w:val="21"/>
                </w:rPr>
                <w:t>を実現するための時間―空間</w:t>
              </w:r>
            </w:ins>
            <w:ins w:id="146" w:author="ISHIHARA Shun" w:date="2023-03-28T08:52:00Z">
              <w:r w:rsidR="00B61435">
                <w:rPr>
                  <w:rFonts w:ascii="ＭＳ 明朝" w:hAnsi="ＭＳ 明朝" w:hint="eastAsia"/>
                  <w:szCs w:val="21"/>
                </w:rPr>
                <w:t>信号処理</w:t>
              </w:r>
            </w:ins>
            <w:ins w:id="147" w:author="ISHIHARA Shun" w:date="2023-03-28T08:56:00Z">
              <w:r w:rsidR="00935F6B">
                <w:rPr>
                  <w:rFonts w:ascii="ＭＳ 明朝" w:hAnsi="ＭＳ 明朝" w:hint="eastAsia"/>
                  <w:szCs w:val="21"/>
                </w:rPr>
                <w:t>の提案</w:t>
              </w:r>
            </w:ins>
            <w:ins w:id="148" w:author="ISHIHARA Shun" w:date="2023-03-28T10:06:00Z">
              <w:r>
                <w:rPr>
                  <w:rFonts w:ascii="ＭＳ 明朝" w:hAnsi="ＭＳ 明朝" w:hint="eastAsia"/>
                  <w:szCs w:val="21"/>
                </w:rPr>
                <w:t>と実証実験</w:t>
              </w:r>
            </w:ins>
          </w:p>
          <w:p w14:paraId="42A786BC" w14:textId="47E27F22" w:rsidR="00504DD7" w:rsidDel="003E544D" w:rsidRDefault="008502A0" w:rsidP="00AA499D">
            <w:pPr>
              <w:rPr>
                <w:del w:id="149" w:author="ISHIHARA Shun" w:date="2023-03-28T11:48:00Z"/>
                <w:rFonts w:ascii="ＭＳ 明朝" w:hAnsi="ＭＳ 明朝"/>
                <w:szCs w:val="21"/>
              </w:rPr>
            </w:pPr>
            <w:ins w:id="150" w:author="ISHIHARA Shun" w:date="2023-03-28T10:07:00Z">
              <w:r>
                <w:rPr>
                  <w:rFonts w:ascii="ＭＳ 明朝" w:hAnsi="ＭＳ 明朝" w:hint="eastAsia"/>
                  <w:szCs w:val="21"/>
                </w:rPr>
                <w:t>2</w:t>
              </w:r>
              <w:r>
                <w:rPr>
                  <w:rFonts w:ascii="ＭＳ 明朝" w:hAnsi="ＭＳ 明朝"/>
                  <w:szCs w:val="21"/>
                </w:rPr>
                <w:t>.</w:t>
              </w:r>
            </w:ins>
            <w:ins w:id="151" w:author="ISHIHARA Shun" w:date="2023-03-28T09:04:00Z">
              <w:r w:rsidR="00935F6B">
                <w:rPr>
                  <w:rFonts w:ascii="ＭＳ 明朝" w:hAnsi="ＭＳ 明朝" w:hint="eastAsia"/>
                  <w:szCs w:val="21"/>
                </w:rPr>
                <w:t>本共同研究を</w:t>
              </w:r>
            </w:ins>
            <w:ins w:id="152" w:author="ISHIHARA Shun" w:date="2023-03-28T09:05:00Z">
              <w:r w:rsidR="00935F6B">
                <w:rPr>
                  <w:rFonts w:ascii="ＭＳ 明朝" w:hAnsi="ＭＳ 明朝" w:hint="eastAsia"/>
                  <w:szCs w:val="21"/>
                </w:rPr>
                <w:t>主導</w:t>
              </w:r>
            </w:ins>
            <w:ins w:id="153" w:author="ISHIHARA Shun" w:date="2023-03-28T09:07:00Z">
              <w:r w:rsidR="0081577A">
                <w:rPr>
                  <w:rFonts w:ascii="ＭＳ 明朝" w:hAnsi="ＭＳ 明朝" w:hint="eastAsia"/>
                  <w:szCs w:val="21"/>
                </w:rPr>
                <w:t>し</w:t>
              </w:r>
            </w:ins>
            <w:ins w:id="154" w:author="ISHIHARA Shun" w:date="2023-03-28T10:05:00Z">
              <w:r>
                <w:rPr>
                  <w:rFonts w:ascii="ＭＳ 明朝" w:hAnsi="ＭＳ 明朝" w:hint="eastAsia"/>
                  <w:szCs w:val="21"/>
                </w:rPr>
                <w:t>、各大学と緊密に連携を取ることで</w:t>
              </w:r>
            </w:ins>
            <w:ins w:id="155" w:author="ISHIHARA Shun" w:date="2023-03-28T09:07:00Z">
              <w:r w:rsidR="0081577A">
                <w:rPr>
                  <w:rFonts w:ascii="ＭＳ 明朝" w:hAnsi="ＭＳ 明朝" w:hint="eastAsia"/>
                  <w:szCs w:val="21"/>
                </w:rPr>
                <w:t>確実に成功に導く</w:t>
              </w:r>
            </w:ins>
            <w:ins w:id="156" w:author="ISHIHARA Shun" w:date="2023-03-28T09:05:00Z">
              <w:r w:rsidR="00935F6B">
                <w:rPr>
                  <w:rFonts w:ascii="ＭＳ 明朝" w:hAnsi="ＭＳ 明朝" w:hint="eastAsia"/>
                  <w:szCs w:val="21"/>
                </w:rPr>
                <w:t>。</w:t>
              </w:r>
            </w:ins>
          </w:p>
          <w:p w14:paraId="5734053B" w14:textId="77777777" w:rsidR="003E544D" w:rsidRPr="009877EF" w:rsidRDefault="003E544D" w:rsidP="00AA499D">
            <w:pPr>
              <w:rPr>
                <w:ins w:id="157" w:author="ISHIHARA Shun" w:date="2023-03-28T11:48:00Z"/>
                <w:rFonts w:ascii="ＭＳ 明朝" w:hAnsi="ＭＳ 明朝"/>
                <w:szCs w:val="21"/>
              </w:rPr>
            </w:pPr>
          </w:p>
          <w:p w14:paraId="2FE8ABBF" w14:textId="71282686" w:rsidR="00504DD7" w:rsidRDefault="003E544D" w:rsidP="00AA499D">
            <w:pPr>
              <w:rPr>
                <w:ins w:id="158" w:author="ISHIHARA Shun" w:date="2023-03-28T09:07:00Z"/>
                <w:rFonts w:ascii="ＭＳ 明朝" w:hAnsi="ＭＳ 明朝"/>
                <w:szCs w:val="21"/>
              </w:rPr>
            </w:pPr>
            <w:ins w:id="159" w:author="ISHIHARA Shun" w:date="2023-03-28T11:48:00Z">
              <w:r>
                <w:rPr>
                  <w:rFonts w:ascii="ＭＳ 明朝" w:hAnsi="ＭＳ 明朝" w:hint="eastAsia"/>
                  <w:szCs w:val="21"/>
                </w:rPr>
                <w:t>目的を達成するための計画</w:t>
              </w:r>
            </w:ins>
          </w:p>
          <w:p w14:paraId="436CA3D9" w14:textId="51D76334" w:rsidR="0081577A" w:rsidRDefault="008502A0" w:rsidP="00AA499D">
            <w:pPr>
              <w:rPr>
                <w:ins w:id="160" w:author="ISHIHARA Shun" w:date="2023-03-28T12:21:00Z"/>
                <w:rFonts w:ascii="ＭＳ 明朝" w:hAnsi="ＭＳ 明朝"/>
                <w:szCs w:val="21"/>
              </w:rPr>
            </w:pPr>
            <w:ins w:id="161" w:author="ISHIHARA Shun" w:date="2023-03-28T10:04:00Z">
              <w:r>
                <w:rPr>
                  <w:rFonts w:ascii="ＭＳ 明朝" w:hAnsi="ＭＳ 明朝" w:hint="eastAsia"/>
                  <w:szCs w:val="21"/>
                </w:rPr>
                <w:t>１．</w:t>
              </w:r>
            </w:ins>
            <w:ins w:id="162" w:author="ISHIHARA Shun" w:date="2023-03-28T12:08:00Z">
              <w:r w:rsidR="002C45E7">
                <w:rPr>
                  <w:rFonts w:ascii="ＭＳ 明朝" w:hAnsi="ＭＳ 明朝" w:hint="eastAsia"/>
                  <w:szCs w:val="21"/>
                </w:rPr>
                <w:t>申請者は本共同研究計画において、</w:t>
              </w:r>
            </w:ins>
            <w:ins w:id="163" w:author="ISHIHARA Shun" w:date="2023-03-28T11:49:00Z">
              <w:r w:rsidR="003E544D" w:rsidRPr="00C72293">
                <w:rPr>
                  <w:rFonts w:ascii="ＭＳ 明朝" w:hAnsi="ＭＳ 明朝" w:hint="eastAsia"/>
                  <w:szCs w:val="21"/>
                </w:rPr>
                <w:t>THz 帯において課題となる電波伝搬特性，アナログデバイスの特性，そして他無線システムからの干渉を包括的に考慮したアダプティブアレーアンテナに基づ</w:t>
              </w:r>
            </w:ins>
            <w:ins w:id="164" w:author="ISHIHARA Shun" w:date="2023-03-28T11:52:00Z">
              <w:r w:rsidR="003E544D">
                <w:rPr>
                  <w:rFonts w:ascii="ＭＳ 明朝" w:hAnsi="ＭＳ 明朝" w:hint="eastAsia"/>
                  <w:szCs w:val="21"/>
                </w:rPr>
                <w:t>く時間-空間信号処理</w:t>
              </w:r>
            </w:ins>
            <w:ins w:id="165" w:author="ISHIHARA Shun" w:date="2023-03-28T11:53:00Z">
              <w:r w:rsidR="003E544D">
                <w:rPr>
                  <w:rFonts w:ascii="ＭＳ 明朝" w:hAnsi="ＭＳ 明朝" w:hint="eastAsia"/>
                  <w:szCs w:val="21"/>
                </w:rPr>
                <w:t>法</w:t>
              </w:r>
            </w:ins>
            <w:ins w:id="166" w:author="ISHIHARA Shun" w:date="2023-03-28T11:49:00Z">
              <w:r w:rsidR="003E544D" w:rsidRPr="00C72293">
                <w:rPr>
                  <w:rFonts w:ascii="ＭＳ 明朝" w:hAnsi="ＭＳ 明朝" w:hint="eastAsia"/>
                  <w:szCs w:val="21"/>
                </w:rPr>
                <w:t>を理論検証および実証実験により明らかにする．</w:t>
              </w:r>
            </w:ins>
            <w:ins w:id="167" w:author="ISHIHARA Shun" w:date="2023-03-28T12:11:00Z">
              <w:r w:rsidR="003911B7" w:rsidRPr="00C72293">
                <w:rPr>
                  <w:rFonts w:ascii="ＭＳ 明朝" w:hAnsi="ＭＳ 明朝" w:hint="eastAsia"/>
                  <w:szCs w:val="21"/>
                </w:rPr>
                <w:t>他無線システムの</w:t>
              </w:r>
            </w:ins>
            <w:ins w:id="168" w:author="ISHIHARA Shun" w:date="2023-03-28T12:14:00Z">
              <w:r w:rsidR="003911B7">
                <w:rPr>
                  <w:rFonts w:ascii="ＭＳ 明朝" w:hAnsi="ＭＳ 明朝" w:hint="eastAsia"/>
                  <w:szCs w:val="21"/>
                </w:rPr>
                <w:t>空間的な</w:t>
              </w:r>
            </w:ins>
            <w:ins w:id="169" w:author="ISHIHARA Shun" w:date="2023-03-28T12:15:00Z">
              <w:r w:rsidR="003911B7">
                <w:rPr>
                  <w:rFonts w:ascii="ＭＳ 明朝" w:hAnsi="ＭＳ 明朝" w:hint="eastAsia"/>
                  <w:szCs w:val="21"/>
                </w:rPr>
                <w:t>配置による</w:t>
              </w:r>
            </w:ins>
            <w:ins w:id="170" w:author="ISHIHARA Shun" w:date="2023-03-28T12:11:00Z">
              <w:r w:rsidR="003911B7" w:rsidRPr="00C72293">
                <w:rPr>
                  <w:rFonts w:ascii="ＭＳ 明朝" w:hAnsi="ＭＳ 明朝" w:hint="eastAsia"/>
                  <w:szCs w:val="21"/>
                </w:rPr>
                <w:t>干渉を</w:t>
              </w:r>
              <w:r w:rsidR="003911B7">
                <w:rPr>
                  <w:rFonts w:ascii="ＭＳ 明朝" w:hAnsi="ＭＳ 明朝" w:hint="eastAsia"/>
                  <w:szCs w:val="21"/>
                </w:rPr>
                <w:t>超低消費電力で除去するために、</w:t>
              </w:r>
            </w:ins>
            <w:ins w:id="171" w:author="ISHIHARA Shun" w:date="2023-03-28T12:03:00Z">
              <w:r w:rsidR="002C45E7">
                <w:rPr>
                  <w:rFonts w:ascii="ＭＳ 明朝" w:hAnsi="ＭＳ 明朝" w:hint="eastAsia"/>
                  <w:szCs w:val="21"/>
                </w:rPr>
                <w:t>素子間隔</w:t>
              </w:r>
            </w:ins>
            <w:ins w:id="172" w:author="ISHIHARA Shun" w:date="2023-03-28T12:10:00Z">
              <w:r w:rsidR="003911B7">
                <w:rPr>
                  <w:rFonts w:ascii="ＭＳ 明朝" w:hAnsi="ＭＳ 明朝" w:hint="eastAsia"/>
                  <w:szCs w:val="21"/>
                </w:rPr>
                <w:t>制御型</w:t>
              </w:r>
            </w:ins>
            <w:ins w:id="173" w:author="ISHIHARA Shun" w:date="2023-03-28T12:03:00Z">
              <w:r w:rsidR="002C45E7">
                <w:rPr>
                  <w:rFonts w:ascii="ＭＳ 明朝" w:hAnsi="ＭＳ 明朝" w:hint="eastAsia"/>
                  <w:szCs w:val="21"/>
                </w:rPr>
                <w:t>アダプティブアレーアンテナ</w:t>
              </w:r>
            </w:ins>
            <w:ins w:id="174" w:author="ISHIHARA Shun" w:date="2023-03-28T12:11:00Z">
              <w:r w:rsidR="003911B7">
                <w:rPr>
                  <w:rFonts w:ascii="ＭＳ 明朝" w:hAnsi="ＭＳ 明朝" w:hint="eastAsia"/>
                  <w:szCs w:val="21"/>
                </w:rPr>
                <w:t>の</w:t>
              </w:r>
            </w:ins>
            <w:ins w:id="175" w:author="ISHIHARA Shun" w:date="2023-03-28T12:10:00Z">
              <w:r w:rsidR="003911B7">
                <w:rPr>
                  <w:rFonts w:ascii="ＭＳ 明朝" w:hAnsi="ＭＳ 明朝" w:hint="eastAsia"/>
                  <w:szCs w:val="21"/>
                </w:rPr>
                <w:t>空間軸信号処理法</w:t>
              </w:r>
            </w:ins>
            <w:ins w:id="176" w:author="ISHIHARA Shun" w:date="2023-03-28T12:11:00Z">
              <w:r w:rsidR="003911B7">
                <w:rPr>
                  <w:rFonts w:ascii="ＭＳ 明朝" w:hAnsi="ＭＳ 明朝" w:hint="eastAsia"/>
                  <w:szCs w:val="21"/>
                </w:rPr>
                <w:t>を開発する。また、</w:t>
              </w:r>
            </w:ins>
            <w:ins w:id="177" w:author="ISHIHARA Shun" w:date="2023-03-28T12:10:00Z">
              <w:r w:rsidR="003911B7" w:rsidRPr="00C72293">
                <w:rPr>
                  <w:rFonts w:ascii="ＭＳ 明朝" w:hAnsi="ＭＳ 明朝" w:hint="eastAsia"/>
                  <w:szCs w:val="21"/>
                </w:rPr>
                <w:t>電波伝搬特性，アナログデバイスの特性</w:t>
              </w:r>
            </w:ins>
            <w:ins w:id="178" w:author="ISHIHARA Shun" w:date="2023-03-28T12:11:00Z">
              <w:r w:rsidR="003911B7">
                <w:rPr>
                  <w:rFonts w:ascii="ＭＳ 明朝" w:hAnsi="ＭＳ 明朝" w:hint="eastAsia"/>
                  <w:szCs w:val="21"/>
                </w:rPr>
                <w:t>による</w:t>
              </w:r>
            </w:ins>
            <w:ins w:id="179" w:author="ISHIHARA Shun" w:date="2023-03-28T12:15:00Z">
              <w:r w:rsidR="003911B7">
                <w:rPr>
                  <w:rFonts w:ascii="ＭＳ 明朝" w:hAnsi="ＭＳ 明朝" w:hint="eastAsia"/>
                  <w:szCs w:val="21"/>
                </w:rPr>
                <w:t>時間的な</w:t>
              </w:r>
            </w:ins>
            <w:ins w:id="180" w:author="ISHIHARA Shun" w:date="2023-03-28T12:11:00Z">
              <w:r w:rsidR="003911B7">
                <w:rPr>
                  <w:rFonts w:ascii="ＭＳ 明朝" w:hAnsi="ＭＳ 明朝" w:hint="eastAsia"/>
                  <w:szCs w:val="21"/>
                </w:rPr>
                <w:t>干渉を</w:t>
              </w:r>
            </w:ins>
            <w:ins w:id="181" w:author="ISHIHARA Shun" w:date="2023-03-28T12:15:00Z">
              <w:r w:rsidR="003911B7">
                <w:rPr>
                  <w:rFonts w:ascii="ＭＳ 明朝" w:hAnsi="ＭＳ 明朝" w:hint="eastAsia"/>
                  <w:szCs w:val="21"/>
                </w:rPr>
                <w:t>除去するために、デジタルフィルタによる</w:t>
              </w:r>
            </w:ins>
            <w:ins w:id="182" w:author="ISHIHARA Shun" w:date="2023-03-28T12:16:00Z">
              <w:r w:rsidR="003911B7">
                <w:rPr>
                  <w:rFonts w:ascii="ＭＳ 明朝" w:hAnsi="ＭＳ 明朝" w:hint="eastAsia"/>
                  <w:szCs w:val="21"/>
                </w:rPr>
                <w:t>時間軸信号処理法を開発する。</w:t>
              </w:r>
            </w:ins>
            <w:ins w:id="183" w:author="ISHIHARA Shun" w:date="2023-03-28T12:48:00Z">
              <w:r w:rsidR="00BE207B">
                <w:rPr>
                  <w:rFonts w:ascii="ＭＳ 明朝" w:hAnsi="ＭＳ 明朝" w:hint="eastAsia"/>
                  <w:szCs w:val="21"/>
                </w:rPr>
                <w:t>次に、</w:t>
              </w:r>
            </w:ins>
            <w:ins w:id="184" w:author="ISHIHARA Shun" w:date="2023-03-28T12:19:00Z">
              <w:r w:rsidR="003911B7">
                <w:rPr>
                  <w:rFonts w:ascii="ＭＳ 明朝" w:hAnsi="ＭＳ 明朝" w:hint="eastAsia"/>
                  <w:szCs w:val="21"/>
                </w:rPr>
                <w:t>オウル大学・広島大学との</w:t>
              </w:r>
            </w:ins>
            <w:ins w:id="185" w:author="ISHIHARA Shun" w:date="2023-03-28T12:16:00Z">
              <w:r w:rsidR="003911B7">
                <w:rPr>
                  <w:rFonts w:ascii="ＭＳ 明朝" w:hAnsi="ＭＳ 明朝" w:hint="eastAsia"/>
                  <w:szCs w:val="21"/>
                </w:rPr>
                <w:t>共同研究の知見によって信号処理法に求められる</w:t>
              </w:r>
            </w:ins>
            <w:ins w:id="186" w:author="ISHIHARA Shun" w:date="2023-03-28T12:18:00Z">
              <w:r w:rsidR="003911B7">
                <w:rPr>
                  <w:rFonts w:ascii="ＭＳ 明朝" w:hAnsi="ＭＳ 明朝" w:hint="eastAsia"/>
                  <w:szCs w:val="21"/>
                </w:rPr>
                <w:t>性能を明らかにし、空間軸、時間軸の信号処理法を</w:t>
              </w:r>
            </w:ins>
            <w:ins w:id="187" w:author="ISHIHARA Shun" w:date="2023-03-28T12:20:00Z">
              <w:r w:rsidR="003911B7">
                <w:rPr>
                  <w:rFonts w:ascii="ＭＳ 明朝" w:hAnsi="ＭＳ 明朝" w:hint="eastAsia"/>
                  <w:szCs w:val="21"/>
                </w:rPr>
                <w:t>合わせた空間-時間軸信号処理法を開発する。特に、</w:t>
              </w:r>
            </w:ins>
            <w:ins w:id="188" w:author="ISHIHARA Shun" w:date="2023-03-28T12:31:00Z">
              <w:r w:rsidR="00297948">
                <w:rPr>
                  <w:rFonts w:ascii="ＭＳ 明朝" w:hAnsi="ＭＳ 明朝" w:hint="eastAsia"/>
                  <w:szCs w:val="21"/>
                </w:rPr>
                <w:t>信号処理法にはデータレート・通信品質・計算量にトレードオフの関係性が存在するため、</w:t>
              </w:r>
            </w:ins>
            <w:ins w:id="189" w:author="ISHIHARA Shun" w:date="2023-03-28T12:33:00Z">
              <w:r w:rsidR="0032529F">
                <w:rPr>
                  <w:rFonts w:ascii="ＭＳ 明朝" w:hAnsi="ＭＳ 明朝" w:hint="eastAsia"/>
                  <w:szCs w:val="21"/>
                </w:rPr>
                <w:t>要求される</w:t>
              </w:r>
            </w:ins>
            <w:ins w:id="190" w:author="ISHIHARA Shun" w:date="2023-03-28T12:34:00Z">
              <w:r w:rsidR="0032529F">
                <w:rPr>
                  <w:rFonts w:ascii="ＭＳ 明朝" w:hAnsi="ＭＳ 明朝" w:hint="eastAsia"/>
                  <w:szCs w:val="21"/>
                </w:rPr>
                <w:t>通信品質を</w:t>
              </w:r>
            </w:ins>
            <w:ins w:id="191" w:author="ISHIHARA Shun" w:date="2023-03-28T12:43:00Z">
              <w:r w:rsidR="00BE207B">
                <w:rPr>
                  <w:rFonts w:ascii="ＭＳ 明朝" w:hAnsi="ＭＳ 明朝" w:hint="eastAsia"/>
                  <w:szCs w:val="21"/>
                </w:rPr>
                <w:t>必要十分に</w:t>
              </w:r>
            </w:ins>
            <w:ins w:id="192" w:author="ISHIHARA Shun" w:date="2023-03-28T12:34:00Z">
              <w:r w:rsidR="0032529F">
                <w:rPr>
                  <w:rFonts w:ascii="ＭＳ 明朝" w:hAnsi="ＭＳ 明朝" w:hint="eastAsia"/>
                  <w:szCs w:val="21"/>
                </w:rPr>
                <w:t>満たしつ</w:t>
              </w:r>
            </w:ins>
            <w:ins w:id="193" w:author="ISHIHARA Shun" w:date="2023-03-28T12:35:00Z">
              <w:r w:rsidR="0032529F">
                <w:rPr>
                  <w:rFonts w:ascii="ＭＳ 明朝" w:hAnsi="ＭＳ 明朝" w:hint="eastAsia"/>
                  <w:szCs w:val="21"/>
                </w:rPr>
                <w:t>つ、高いデータレートと低い計算量</w:t>
              </w:r>
            </w:ins>
            <w:ins w:id="194" w:author="ISHIHARA Shun" w:date="2023-03-28T12:43:00Z">
              <w:r w:rsidR="00BE207B">
                <w:rPr>
                  <w:rFonts w:ascii="ＭＳ 明朝" w:hAnsi="ＭＳ 明朝" w:hint="eastAsia"/>
                  <w:szCs w:val="21"/>
                </w:rPr>
                <w:t>を保つようにデータレート・通信品質・計算量を配分する</w:t>
              </w:r>
            </w:ins>
            <w:ins w:id="195" w:author="ISHIHARA Shun" w:date="2023-03-28T12:44:00Z">
              <w:r w:rsidR="00BE207B">
                <w:rPr>
                  <w:rFonts w:ascii="ＭＳ 明朝" w:hAnsi="ＭＳ 明朝" w:hint="eastAsia"/>
                  <w:szCs w:val="21"/>
                </w:rPr>
                <w:t>。申請者は既に</w:t>
              </w:r>
            </w:ins>
            <w:ins w:id="196" w:author="ISHIHARA Shun" w:date="2023-03-28T12:45:00Z">
              <w:r w:rsidR="00BE207B">
                <w:rPr>
                  <w:rFonts w:ascii="ＭＳ 明朝" w:hAnsi="ＭＳ 明朝" w:hint="eastAsia"/>
                  <w:szCs w:val="21"/>
                </w:rPr>
                <w:t>素子間隔制御型アダプティブアレーアンテナによる空間軸信号処理法</w:t>
              </w:r>
            </w:ins>
            <w:ins w:id="197" w:author="ISHIHARA Shun" w:date="2023-03-28T12:47:00Z">
              <w:r w:rsidR="00BE207B">
                <w:rPr>
                  <w:rFonts w:ascii="ＭＳ 明朝" w:hAnsi="ＭＳ 明朝" w:hint="eastAsia"/>
                  <w:szCs w:val="21"/>
                </w:rPr>
                <w:t>と、電波伝搬特性・アナログデバイス特性</w:t>
              </w:r>
            </w:ins>
            <w:ins w:id="198" w:author="ISHIHARA Shun" w:date="2023-03-28T12:48:00Z">
              <w:r w:rsidR="00BE207B">
                <w:rPr>
                  <w:rFonts w:ascii="ＭＳ 明朝" w:hAnsi="ＭＳ 明朝" w:hint="eastAsia"/>
                  <w:szCs w:val="21"/>
                </w:rPr>
                <w:t>を考慮したデジタルフィルタによる時間軸信号処理法のプロトタイプを開発済みである。</w:t>
              </w:r>
            </w:ins>
          </w:p>
          <w:p w14:paraId="72801FDB" w14:textId="27A6DA46" w:rsidR="008502A0" w:rsidRDefault="00D92E87" w:rsidP="002C45E7">
            <w:pPr>
              <w:rPr>
                <w:ins w:id="199" w:author="ISHIHARA Shun" w:date="2023-03-28T10:04:00Z"/>
                <w:rFonts w:ascii="ＭＳ 明朝" w:hAnsi="ＭＳ 明朝"/>
                <w:szCs w:val="21"/>
              </w:rPr>
            </w:pPr>
            <w:ins w:id="200" w:author="ISHIHARA Shun" w:date="2023-03-28T13:03:00Z">
              <w:r>
                <w:rPr>
                  <w:rFonts w:ascii="ＭＳ 明朝" w:hAnsi="ＭＳ 明朝" w:hint="eastAsia"/>
                  <w:szCs w:val="21"/>
                </w:rPr>
                <w:t>最後に、オウル大学・広島大学と連携しながら空間-時間軸信号処理法を</w:t>
              </w:r>
            </w:ins>
            <w:ins w:id="201" w:author="ISHIHARA Shun" w:date="2023-03-28T13:04:00Z">
              <w:r>
                <w:rPr>
                  <w:rFonts w:ascii="ＭＳ 明朝" w:hAnsi="ＭＳ 明朝" w:hint="eastAsia"/>
                  <w:szCs w:val="21"/>
                </w:rPr>
                <w:t>搭載した素子間隔制御型アダプティブアレーアンテナによる</w:t>
              </w:r>
            </w:ins>
            <w:ins w:id="202" w:author="ISHIHARA Shun" w:date="2023-03-28T13:03:00Z">
              <w:r>
                <w:rPr>
                  <w:rFonts w:ascii="ＭＳ 明朝" w:hAnsi="ＭＳ 明朝" w:hint="eastAsia"/>
                  <w:szCs w:val="21"/>
                </w:rPr>
                <w:t>T</w:t>
              </w:r>
              <w:r>
                <w:rPr>
                  <w:rFonts w:ascii="ＭＳ 明朝" w:hAnsi="ＭＳ 明朝"/>
                  <w:szCs w:val="21"/>
                </w:rPr>
                <w:t>Hz</w:t>
              </w:r>
            </w:ins>
            <w:ins w:id="203" w:author="ISHIHARA Shun" w:date="2023-03-28T12:21:00Z">
              <w:r w:rsidR="003911B7">
                <w:rPr>
                  <w:rFonts w:ascii="ＭＳ 明朝" w:hAnsi="ＭＳ 明朝" w:hint="eastAsia"/>
                  <w:szCs w:val="21"/>
                </w:rPr>
                <w:t>実証実験</w:t>
              </w:r>
            </w:ins>
            <w:ins w:id="204" w:author="ISHIHARA Shun" w:date="2023-03-28T13:04:00Z">
              <w:r>
                <w:rPr>
                  <w:rFonts w:ascii="ＭＳ 明朝" w:hAnsi="ＭＳ 明朝" w:hint="eastAsia"/>
                  <w:szCs w:val="21"/>
                </w:rPr>
                <w:t>を行う。</w:t>
              </w:r>
            </w:ins>
            <w:ins w:id="205" w:author="ISHIHARA Shun" w:date="2023-03-28T13:02:00Z">
              <w:r>
                <w:rPr>
                  <w:rFonts w:ascii="ＭＳ 明朝" w:hAnsi="ＭＳ 明朝" w:hint="eastAsia"/>
                  <w:szCs w:val="21"/>
                </w:rPr>
                <w:t>実証実験</w:t>
              </w:r>
            </w:ins>
            <w:ins w:id="206" w:author="ISHIHARA Shun" w:date="2023-03-28T13:03:00Z">
              <w:r>
                <w:rPr>
                  <w:rFonts w:ascii="ＭＳ 明朝" w:hAnsi="ＭＳ 明朝" w:hint="eastAsia"/>
                  <w:szCs w:val="21"/>
                </w:rPr>
                <w:t>で得られる結果と</w:t>
              </w:r>
            </w:ins>
            <w:ins w:id="207" w:author="ISHIHARA Shun" w:date="2023-03-28T13:04:00Z">
              <w:r>
                <w:rPr>
                  <w:rFonts w:ascii="ＭＳ 明朝" w:hAnsi="ＭＳ 明朝" w:hint="eastAsia"/>
                  <w:szCs w:val="21"/>
                </w:rPr>
                <w:t>シミュレーションで得られる結果との差から、信号処理法の理論的な開発では考慮していなかった</w:t>
              </w:r>
            </w:ins>
            <w:ins w:id="208" w:author="ISHIHARA Shun" w:date="2023-03-28T13:05:00Z">
              <w:r>
                <w:rPr>
                  <w:rFonts w:ascii="ＭＳ 明朝" w:hAnsi="ＭＳ 明朝" w:hint="eastAsia"/>
                  <w:szCs w:val="21"/>
                </w:rPr>
                <w:t>環境や想定</w:t>
              </w:r>
            </w:ins>
            <w:ins w:id="209" w:author="ISHIHARA Shun" w:date="2023-03-28T13:04:00Z">
              <w:r>
                <w:rPr>
                  <w:rFonts w:ascii="ＭＳ 明朝" w:hAnsi="ＭＳ 明朝" w:hint="eastAsia"/>
                  <w:szCs w:val="21"/>
                </w:rPr>
                <w:t>の違い</w:t>
              </w:r>
            </w:ins>
            <w:ins w:id="210" w:author="ISHIHARA Shun" w:date="2023-03-28T13:05:00Z">
              <w:r>
                <w:rPr>
                  <w:rFonts w:ascii="ＭＳ 明朝" w:hAnsi="ＭＳ 明朝" w:hint="eastAsia"/>
                  <w:szCs w:val="21"/>
                </w:rPr>
                <w:t>を洗い出し、空間-時間軸信号処理法の改良を行う。また、T</w:t>
              </w:r>
              <w:r>
                <w:rPr>
                  <w:rFonts w:ascii="ＭＳ 明朝" w:hAnsi="ＭＳ 明朝"/>
                  <w:szCs w:val="21"/>
                </w:rPr>
                <w:t>Hz</w:t>
              </w:r>
              <w:r>
                <w:rPr>
                  <w:rFonts w:ascii="ＭＳ 明朝" w:hAnsi="ＭＳ 明朝" w:hint="eastAsia"/>
                  <w:szCs w:val="21"/>
                </w:rPr>
                <w:t>帯無線通信で</w:t>
              </w:r>
            </w:ins>
            <w:ins w:id="211" w:author="ISHIHARA Shun" w:date="2023-03-28T13:06:00Z">
              <w:r>
                <w:rPr>
                  <w:rFonts w:ascii="ＭＳ 明朝" w:hAnsi="ＭＳ 明朝" w:hint="eastAsia"/>
                  <w:szCs w:val="21"/>
                </w:rPr>
                <w:t>誰も発見していない課題が見つかった場合は、それを明らかにする。</w:t>
              </w:r>
            </w:ins>
            <w:ins w:id="212" w:author="ISHIHARA Shun" w:date="2023-03-28T13:07:00Z">
              <w:r>
                <w:rPr>
                  <w:rFonts w:ascii="ＭＳ 明朝" w:hAnsi="ＭＳ 明朝" w:hint="eastAsia"/>
                  <w:szCs w:val="21"/>
                </w:rPr>
                <w:t>申請者は空間-時間軸信号処理法</w:t>
              </w:r>
            </w:ins>
            <w:ins w:id="213" w:author="ISHIHARA Shun" w:date="2023-03-28T13:08:00Z">
              <w:r>
                <w:rPr>
                  <w:rFonts w:ascii="ＭＳ 明朝" w:hAnsi="ＭＳ 明朝" w:hint="eastAsia"/>
                  <w:szCs w:val="21"/>
                </w:rPr>
                <w:t>の理論開発とT</w:t>
              </w:r>
              <w:r>
                <w:rPr>
                  <w:rFonts w:ascii="ＭＳ 明朝" w:hAnsi="ＭＳ 明朝"/>
                  <w:szCs w:val="21"/>
                </w:rPr>
                <w:t>Hz</w:t>
              </w:r>
              <w:r>
                <w:rPr>
                  <w:rFonts w:ascii="ＭＳ 明朝" w:hAnsi="ＭＳ 明朝" w:hint="eastAsia"/>
                  <w:szCs w:val="21"/>
                </w:rPr>
                <w:t>帯無線津伸の実証実験で</w:t>
              </w:r>
            </w:ins>
            <w:ins w:id="214" w:author="ISHIHARA Shun" w:date="2023-03-28T12:00:00Z">
              <w:r w:rsidR="002C45E7" w:rsidRPr="002C45E7">
                <w:rPr>
                  <w:rFonts w:ascii="ＭＳ 明朝" w:hAnsi="ＭＳ 明朝" w:hint="eastAsia"/>
                  <w:szCs w:val="21"/>
                </w:rPr>
                <w:t>合計３報の国際共著論文の投稿を目指す</w:t>
              </w:r>
            </w:ins>
          </w:p>
          <w:p w14:paraId="13DB0979" w14:textId="77777777" w:rsidR="008502A0" w:rsidRPr="0081577A" w:rsidRDefault="008502A0" w:rsidP="00AA499D">
            <w:pPr>
              <w:rPr>
                <w:rFonts w:ascii="ＭＳ 明朝" w:hAnsi="ＭＳ 明朝"/>
                <w:szCs w:val="21"/>
              </w:rPr>
            </w:pPr>
          </w:p>
          <w:p w14:paraId="0C1182E0" w14:textId="0935F55A" w:rsidR="00504DD7" w:rsidRDefault="008502A0" w:rsidP="00AA499D">
            <w:pPr>
              <w:rPr>
                <w:ins w:id="215" w:author="ISHIHARA Shun" w:date="2023-03-28T09:17:00Z"/>
                <w:rFonts w:ascii="ＭＳ 明朝" w:hAnsi="ＭＳ 明朝"/>
                <w:szCs w:val="21"/>
              </w:rPr>
            </w:pPr>
            <w:ins w:id="216" w:author="ISHIHARA Shun" w:date="2023-03-28T10:04:00Z">
              <w:r>
                <w:rPr>
                  <w:rFonts w:ascii="ＭＳ 明朝" w:hAnsi="ＭＳ 明朝" w:hint="eastAsia"/>
                  <w:szCs w:val="21"/>
                </w:rPr>
                <w:t>２．</w:t>
              </w:r>
            </w:ins>
            <w:ins w:id="217" w:author="ISHIHARA Shun" w:date="2023-03-28T09:07:00Z">
              <w:r w:rsidR="0081577A">
                <w:rPr>
                  <w:rFonts w:ascii="ＭＳ 明朝" w:hAnsi="ＭＳ 明朝" w:hint="eastAsia"/>
                  <w:szCs w:val="21"/>
                </w:rPr>
                <w:t>本共同研究計画は</w:t>
              </w:r>
            </w:ins>
            <w:ins w:id="218" w:author="ISHIHARA Shun" w:date="2023-03-28T09:12:00Z">
              <w:r w:rsidR="0081577A">
                <w:rPr>
                  <w:rFonts w:ascii="ＭＳ 明朝" w:hAnsi="ＭＳ 明朝" w:hint="eastAsia"/>
                  <w:szCs w:val="21"/>
                </w:rPr>
                <w:t>、</w:t>
              </w:r>
              <w:r w:rsidR="0081577A" w:rsidRPr="00F3729E">
                <w:rPr>
                  <w:rFonts w:ascii="ＭＳ 明朝" w:hAnsi="ＭＳ 明朝" w:hint="eastAsia"/>
                  <w:szCs w:val="21"/>
                </w:rPr>
                <w:t>伝搬路モデル化、アナログデバイスの研究開発、送受信のデジタル信号処理</w:t>
              </w:r>
              <w:r w:rsidR="0081577A">
                <w:rPr>
                  <w:rFonts w:ascii="ＭＳ 明朝" w:hAnsi="ＭＳ 明朝" w:hint="eastAsia"/>
                  <w:szCs w:val="21"/>
                </w:rPr>
                <w:t>の３分野を横断的に取り組む世界で</w:t>
              </w:r>
            </w:ins>
            <w:ins w:id="219" w:author="ISHIHARA Shun" w:date="2023-03-28T09:13:00Z">
              <w:r w:rsidR="0081577A">
                <w:rPr>
                  <w:rFonts w:ascii="ＭＳ 明朝" w:hAnsi="ＭＳ 明朝" w:hint="eastAsia"/>
                  <w:szCs w:val="21"/>
                </w:rPr>
                <w:t>初の研究プロジェクトである。</w:t>
              </w:r>
            </w:ins>
            <w:ins w:id="220" w:author="ISHIHARA Shun" w:date="2023-03-28T09:16:00Z">
              <w:r w:rsidR="0081577A">
                <w:rPr>
                  <w:rFonts w:ascii="ＭＳ 明朝" w:hAnsi="ＭＳ 明朝" w:hint="eastAsia"/>
                  <w:szCs w:val="21"/>
                </w:rPr>
                <w:t>この研究を成功させるには、</w:t>
              </w:r>
            </w:ins>
            <w:ins w:id="221" w:author="ISHIHARA Shun" w:date="2023-03-28T09:14:00Z">
              <w:r w:rsidR="0081577A">
                <w:rPr>
                  <w:rFonts w:ascii="ＭＳ 明朝" w:hAnsi="ＭＳ 明朝" w:hint="eastAsia"/>
                  <w:szCs w:val="21"/>
                </w:rPr>
                <w:t>それぞれの専門分野である研究者が緊密</w:t>
              </w:r>
            </w:ins>
            <w:ins w:id="222" w:author="ISHIHARA Shun" w:date="2023-03-28T09:15:00Z">
              <w:r w:rsidR="0081577A">
                <w:rPr>
                  <w:rFonts w:ascii="ＭＳ 明朝" w:hAnsi="ＭＳ 明朝" w:hint="eastAsia"/>
                  <w:szCs w:val="21"/>
                </w:rPr>
                <w:t>に取り組</w:t>
              </w:r>
            </w:ins>
            <w:ins w:id="223" w:author="ISHIHARA Shun" w:date="2023-03-28T09:16:00Z">
              <w:r w:rsidR="0081577A">
                <w:rPr>
                  <w:rFonts w:ascii="ＭＳ 明朝" w:hAnsi="ＭＳ 明朝" w:hint="eastAsia"/>
                  <w:szCs w:val="21"/>
                </w:rPr>
                <w:t>むことが必須である</w:t>
              </w:r>
            </w:ins>
            <w:ins w:id="224" w:author="ISHIHARA Shun" w:date="2023-03-28T09:15:00Z">
              <w:r w:rsidR="0081577A">
                <w:rPr>
                  <w:rFonts w:ascii="ＭＳ 明朝" w:hAnsi="ＭＳ 明朝" w:hint="eastAsia"/>
                  <w:szCs w:val="21"/>
                </w:rPr>
                <w:t>。そこで申請者は本共同研究を主導し、</w:t>
              </w:r>
            </w:ins>
            <w:ins w:id="225" w:author="ISHIHARA Shun" w:date="2023-03-28T09:16:00Z">
              <w:r w:rsidR="0081577A">
                <w:rPr>
                  <w:rFonts w:ascii="ＭＳ 明朝" w:hAnsi="ＭＳ 明朝" w:hint="eastAsia"/>
                  <w:szCs w:val="21"/>
                </w:rPr>
                <w:t>自らの担当分野であるデジタル信号処理に専念するだけでなく</w:t>
              </w:r>
            </w:ins>
            <w:ins w:id="226" w:author="ISHIHARA Shun" w:date="2023-03-28T09:17:00Z">
              <w:r w:rsidR="0081577A">
                <w:rPr>
                  <w:rFonts w:ascii="ＭＳ 明朝" w:hAnsi="ＭＳ 明朝" w:hint="eastAsia"/>
                  <w:szCs w:val="21"/>
                </w:rPr>
                <w:t>緊密に連携を取る。</w:t>
              </w:r>
            </w:ins>
          </w:p>
          <w:p w14:paraId="70C22B2C" w14:textId="5BB77A11" w:rsidR="0081577A" w:rsidRPr="009877EF" w:rsidRDefault="009576DC" w:rsidP="00AA499D">
            <w:pPr>
              <w:rPr>
                <w:rFonts w:ascii="ＭＳ 明朝" w:hAnsi="ＭＳ 明朝"/>
                <w:szCs w:val="21"/>
              </w:rPr>
            </w:pPr>
            <w:ins w:id="227" w:author="ISHIHARA Shun" w:date="2023-03-28T09:32:00Z">
              <w:r>
                <w:rPr>
                  <w:rFonts w:ascii="ＭＳ 明朝" w:hAnsi="ＭＳ 明朝" w:hint="eastAsia"/>
                  <w:szCs w:val="21"/>
                </w:rPr>
                <w:t>具体的には</w:t>
              </w:r>
            </w:ins>
            <w:ins w:id="228" w:author="ISHIHARA Shun" w:date="2023-03-28T09:18:00Z">
              <w:r w:rsidR="0081577A">
                <w:rPr>
                  <w:rFonts w:ascii="ＭＳ 明朝" w:hAnsi="ＭＳ 明朝" w:hint="eastAsia"/>
                  <w:szCs w:val="21"/>
                </w:rPr>
                <w:t>、時間軸信号処理においては、伝搬路のモデルが明らかに</w:t>
              </w:r>
            </w:ins>
            <w:ins w:id="229" w:author="ISHIHARA Shun" w:date="2023-03-28T09:30:00Z">
              <w:r>
                <w:rPr>
                  <w:rFonts w:ascii="ＭＳ 明朝" w:hAnsi="ＭＳ 明朝" w:hint="eastAsia"/>
                  <w:szCs w:val="21"/>
                </w:rPr>
                <w:t>なって初めて信号処理法</w:t>
              </w:r>
            </w:ins>
            <w:ins w:id="230" w:author="ISHIHARA Shun" w:date="2023-03-28T09:31:00Z">
              <w:r>
                <w:rPr>
                  <w:rFonts w:ascii="ＭＳ 明朝" w:hAnsi="ＭＳ 明朝" w:hint="eastAsia"/>
                  <w:szCs w:val="21"/>
                </w:rPr>
                <w:t>に要求される性能が分かり、</w:t>
              </w:r>
            </w:ins>
            <w:ins w:id="231" w:author="ISHIHARA Shun" w:date="2023-03-28T09:30:00Z">
              <w:r>
                <w:rPr>
                  <w:rFonts w:ascii="ＭＳ 明朝" w:hAnsi="ＭＳ 明朝" w:hint="eastAsia"/>
                  <w:szCs w:val="21"/>
                </w:rPr>
                <w:t>開発</w:t>
              </w:r>
            </w:ins>
            <w:ins w:id="232" w:author="ISHIHARA Shun" w:date="2023-03-28T09:31:00Z">
              <w:r>
                <w:rPr>
                  <w:rFonts w:ascii="ＭＳ 明朝" w:hAnsi="ＭＳ 明朝" w:hint="eastAsia"/>
                  <w:szCs w:val="21"/>
                </w:rPr>
                <w:t>を進めることが</w:t>
              </w:r>
            </w:ins>
            <w:ins w:id="233" w:author="ISHIHARA Shun" w:date="2023-03-28T09:30:00Z">
              <w:r>
                <w:rPr>
                  <w:rFonts w:ascii="ＭＳ 明朝" w:hAnsi="ＭＳ 明朝" w:hint="eastAsia"/>
                  <w:szCs w:val="21"/>
                </w:rPr>
                <w:t>できる。</w:t>
              </w:r>
            </w:ins>
            <w:ins w:id="234" w:author="ISHIHARA Shun" w:date="2023-03-28T09:31:00Z">
              <w:r>
                <w:rPr>
                  <w:rFonts w:ascii="ＭＳ 明朝" w:hAnsi="ＭＳ 明朝" w:hint="eastAsia"/>
                  <w:szCs w:val="21"/>
                </w:rPr>
                <w:t>信号処理法とアナログデバイスは相補的な関係にあり、</w:t>
              </w:r>
            </w:ins>
            <w:ins w:id="235" w:author="ISHIHARA Shun" w:date="2023-03-28T09:24:00Z">
              <w:r w:rsidR="00F91FDF">
                <w:rPr>
                  <w:rFonts w:ascii="ＭＳ 明朝" w:hAnsi="ＭＳ 明朝" w:hint="eastAsia"/>
                  <w:szCs w:val="21"/>
                </w:rPr>
                <w:t>アナログデバイスの周波数特性が明らかにならなければ信号処理法を</w:t>
              </w:r>
            </w:ins>
            <w:ins w:id="236" w:author="ISHIHARA Shun" w:date="2023-03-28T09:25:00Z">
              <w:r w:rsidR="00F91FDF">
                <w:rPr>
                  <w:rFonts w:ascii="ＭＳ 明朝" w:hAnsi="ＭＳ 明朝" w:hint="eastAsia"/>
                  <w:szCs w:val="21"/>
                </w:rPr>
                <w:t>開発できず、</w:t>
              </w:r>
            </w:ins>
            <w:ins w:id="237" w:author="ISHIHARA Shun" w:date="2023-03-28T09:31:00Z">
              <w:r>
                <w:rPr>
                  <w:rFonts w:ascii="ＭＳ 明朝" w:hAnsi="ＭＳ 明朝" w:hint="eastAsia"/>
                  <w:szCs w:val="21"/>
                </w:rPr>
                <w:t>逆</w:t>
              </w:r>
            </w:ins>
            <w:ins w:id="238" w:author="ISHIHARA Shun" w:date="2023-03-28T09:25:00Z">
              <w:r w:rsidR="00F91FDF">
                <w:rPr>
                  <w:rFonts w:ascii="ＭＳ 明朝" w:hAnsi="ＭＳ 明朝" w:hint="eastAsia"/>
                  <w:szCs w:val="21"/>
                </w:rPr>
                <w:t>に信号処理法の示す性能が分からなければ、アナログデバイス</w:t>
              </w:r>
            </w:ins>
            <w:ins w:id="239" w:author="ISHIHARA Shun" w:date="2023-03-28T09:32:00Z">
              <w:r>
                <w:rPr>
                  <w:rFonts w:ascii="ＭＳ 明朝" w:hAnsi="ＭＳ 明朝" w:hint="eastAsia"/>
                  <w:szCs w:val="21"/>
                </w:rPr>
                <w:t>開発</w:t>
              </w:r>
            </w:ins>
            <w:ins w:id="240" w:author="ISHIHARA Shun" w:date="2023-03-28T09:25:00Z">
              <w:r w:rsidR="00F91FDF">
                <w:rPr>
                  <w:rFonts w:ascii="ＭＳ 明朝" w:hAnsi="ＭＳ 明朝" w:hint="eastAsia"/>
                  <w:szCs w:val="21"/>
                </w:rPr>
                <w:t>に要求される周波数特性も明らかにならない</w:t>
              </w:r>
            </w:ins>
            <w:ins w:id="241" w:author="ISHIHARA Shun" w:date="2023-03-28T09:31:00Z">
              <w:r>
                <w:rPr>
                  <w:rFonts w:ascii="ＭＳ 明朝" w:hAnsi="ＭＳ 明朝" w:hint="eastAsia"/>
                  <w:szCs w:val="21"/>
                </w:rPr>
                <w:t>。</w:t>
              </w:r>
            </w:ins>
            <w:ins w:id="242" w:author="ISHIHARA Shun" w:date="2023-03-28T09:33:00Z">
              <w:r>
                <w:rPr>
                  <w:rFonts w:ascii="ＭＳ 明朝" w:hAnsi="ＭＳ 明朝" w:hint="eastAsia"/>
                  <w:szCs w:val="21"/>
                </w:rPr>
                <w:t>伝搬路モデル化を担当するオウル大学およびアナログデバイス開発を担当する広島大学とスムーズな連携を取るため</w:t>
              </w:r>
            </w:ins>
            <w:ins w:id="243" w:author="ISHIHARA Shun" w:date="2023-03-28T09:32:00Z">
              <w:r>
                <w:rPr>
                  <w:rFonts w:ascii="ＭＳ 明朝" w:hAnsi="ＭＳ 明朝" w:hint="eastAsia"/>
                  <w:szCs w:val="21"/>
                </w:rPr>
                <w:t>に</w:t>
              </w:r>
            </w:ins>
            <w:ins w:id="244" w:author="ISHIHARA Shun" w:date="2023-03-28T09:33:00Z">
              <w:r>
                <w:rPr>
                  <w:rFonts w:ascii="ＭＳ 明朝" w:hAnsi="ＭＳ 明朝" w:hint="eastAsia"/>
                  <w:szCs w:val="21"/>
                </w:rPr>
                <w:t>、</w:t>
              </w:r>
            </w:ins>
            <w:ins w:id="245" w:author="ISHIHARA Shun" w:date="2023-03-28T09:32:00Z">
              <w:r>
                <w:rPr>
                  <w:rFonts w:ascii="ＭＳ 明朝" w:hAnsi="ＭＳ 明朝" w:hint="eastAsia"/>
                  <w:szCs w:val="21"/>
                </w:rPr>
                <w:t>申請者は</w:t>
              </w:r>
            </w:ins>
            <w:ins w:id="246" w:author="ISHIHARA Shun" w:date="2023-03-28T09:33:00Z">
              <w:r>
                <w:rPr>
                  <w:rFonts w:ascii="ＭＳ 明朝" w:hAnsi="ＭＳ 明朝" w:hint="eastAsia"/>
                  <w:szCs w:val="21"/>
                </w:rPr>
                <w:t>各々の大学と</w:t>
              </w:r>
            </w:ins>
            <w:ins w:id="247" w:author="ISHIHARA Shun" w:date="2023-03-28T09:34:00Z">
              <w:r>
                <w:rPr>
                  <w:rFonts w:ascii="ＭＳ 明朝" w:hAnsi="ＭＳ 明朝" w:hint="eastAsia"/>
                  <w:szCs w:val="21"/>
                </w:rPr>
                <w:t>次のアプローチを取ることを決めており、既に開始している。</w:t>
              </w:r>
            </w:ins>
          </w:p>
          <w:p w14:paraId="16D67F9A" w14:textId="2C5C05A8" w:rsidR="00504DD7" w:rsidRPr="009877EF" w:rsidRDefault="009576DC" w:rsidP="00AA499D">
            <w:pPr>
              <w:rPr>
                <w:rFonts w:ascii="ＭＳ 明朝" w:hAnsi="ＭＳ 明朝"/>
                <w:szCs w:val="21"/>
              </w:rPr>
            </w:pPr>
            <w:ins w:id="248" w:author="ISHIHARA Shun" w:date="2023-03-28T09:34:00Z">
              <w:r>
                <w:rPr>
                  <w:rFonts w:ascii="ＭＳ 明朝" w:hAnsi="ＭＳ 明朝" w:hint="eastAsia"/>
                  <w:szCs w:val="21"/>
                </w:rPr>
                <w:t>・</w:t>
              </w:r>
            </w:ins>
            <w:ins w:id="249" w:author="ISHIHARA Shun" w:date="2023-03-28T09:03:00Z">
              <w:r w:rsidR="00935F6B">
                <w:rPr>
                  <w:rFonts w:ascii="ＭＳ 明朝" w:hAnsi="ＭＳ 明朝" w:hint="eastAsia"/>
                  <w:szCs w:val="21"/>
                </w:rPr>
                <w:t>毎年オウル大学に</w:t>
              </w:r>
              <w:commentRangeStart w:id="250"/>
              <w:del w:id="251" w:author="梅林 研究室" w:date="2023-03-31T22:14:00Z">
                <w:r w:rsidR="00935F6B" w:rsidDel="008F5099">
                  <w:rPr>
                    <w:rFonts w:ascii="ＭＳ 明朝" w:hAnsi="ＭＳ 明朝" w:hint="eastAsia"/>
                    <w:szCs w:val="21"/>
                  </w:rPr>
                  <w:delText>最低</w:delText>
                </w:r>
              </w:del>
            </w:ins>
            <w:commentRangeEnd w:id="250"/>
            <w:del w:id="252" w:author="梅林 研究室" w:date="2023-03-31T22:14:00Z">
              <w:r w:rsidR="00E00E73" w:rsidDel="008F5099">
                <w:rPr>
                  <w:rStyle w:val="a8"/>
                  <w:rFonts w:hint="eastAsia"/>
                </w:rPr>
                <w:commentReference w:id="250"/>
              </w:r>
            </w:del>
            <w:ins w:id="253" w:author="ISHIHARA Shun" w:date="2023-03-28T09:03:00Z">
              <w:del w:id="254" w:author="梅林 研究室" w:date="2023-03-31T22:14:00Z">
                <w:r w:rsidR="00935F6B" w:rsidDel="008F5099">
                  <w:rPr>
                    <w:rFonts w:ascii="ＭＳ 明朝" w:hAnsi="ＭＳ 明朝" w:hint="eastAsia"/>
                    <w:szCs w:val="21"/>
                  </w:rPr>
                  <w:delText>１</w:delText>
                </w:r>
              </w:del>
            </w:ins>
            <w:ins w:id="255" w:author="梅林 研究室" w:date="2023-03-31T22:14:00Z">
              <w:r w:rsidR="008F5099">
                <w:rPr>
                  <w:rFonts w:ascii="ＭＳ 明朝" w:hAnsi="ＭＳ 明朝" w:hint="eastAsia"/>
                  <w:szCs w:val="21"/>
                </w:rPr>
                <w:t>少なくとも１</w:t>
              </w:r>
            </w:ins>
            <w:ins w:id="256" w:author="ISHIHARA Shun" w:date="2023-03-28T09:03:00Z">
              <w:r w:rsidR="00935F6B">
                <w:rPr>
                  <w:rFonts w:ascii="ＭＳ 明朝" w:hAnsi="ＭＳ 明朝" w:hint="eastAsia"/>
                  <w:szCs w:val="21"/>
                </w:rPr>
                <w:t>，２か月研究留学を</w:t>
              </w:r>
            </w:ins>
            <w:ins w:id="257" w:author="ISHIHARA Shun" w:date="2023-03-28T09:37:00Z">
              <w:r>
                <w:rPr>
                  <w:rFonts w:ascii="ＭＳ 明朝" w:hAnsi="ＭＳ 明朝" w:hint="eastAsia"/>
                  <w:szCs w:val="21"/>
                </w:rPr>
                <w:t>行い、</w:t>
              </w:r>
            </w:ins>
            <w:ins w:id="258" w:author="ISHIHARA Shun" w:date="2023-03-28T09:38:00Z">
              <w:r>
                <w:rPr>
                  <w:rFonts w:ascii="ＭＳ 明朝" w:hAnsi="ＭＳ 明朝" w:hint="eastAsia"/>
                  <w:szCs w:val="21"/>
                </w:rPr>
                <w:t>伝搬路モデルに関する知見を得る</w:t>
              </w:r>
            </w:ins>
            <w:ins w:id="259" w:author="ISHIHARA Shun" w:date="2023-03-28T09:03:00Z">
              <w:r w:rsidR="00935F6B">
                <w:rPr>
                  <w:rFonts w:ascii="ＭＳ 明朝" w:hAnsi="ＭＳ 明朝" w:hint="eastAsia"/>
                  <w:szCs w:val="21"/>
                </w:rPr>
                <w:t>。</w:t>
              </w:r>
            </w:ins>
            <w:ins w:id="260" w:author="ISHIHARA Shun" w:date="2023-03-28T09:41:00Z">
              <w:r w:rsidR="008F4CF9">
                <w:rPr>
                  <w:rFonts w:ascii="ＭＳ 明朝" w:hAnsi="ＭＳ 明朝" w:hint="eastAsia"/>
                  <w:szCs w:val="21"/>
                </w:rPr>
                <w:t>既に申請者の研究室とオウル大学の間では</w:t>
              </w:r>
            </w:ins>
            <w:ins w:id="261" w:author="ISHIHARA Shun" w:date="2023-03-28T09:42:00Z">
              <w:r w:rsidR="008F4CF9">
                <w:rPr>
                  <w:rFonts w:ascii="ＭＳ 明朝" w:hAnsi="ＭＳ 明朝" w:hint="eastAsia"/>
                  <w:szCs w:val="21"/>
                </w:rPr>
                <w:t>T</w:t>
              </w:r>
              <w:r w:rsidR="008F4CF9">
                <w:rPr>
                  <w:rFonts w:ascii="ＭＳ 明朝" w:hAnsi="ＭＳ 明朝"/>
                  <w:szCs w:val="21"/>
                </w:rPr>
                <w:t>Hz</w:t>
              </w:r>
              <w:r w:rsidR="008F4CF9">
                <w:rPr>
                  <w:rFonts w:ascii="ＭＳ 明朝" w:hAnsi="ＭＳ 明朝" w:hint="eastAsia"/>
                  <w:szCs w:val="21"/>
                </w:rPr>
                <w:t>帯伝搬路のモデル化を共同で取り組んでおり、モデル化</w:t>
              </w:r>
            </w:ins>
            <w:ins w:id="262" w:author="ISHIHARA Shun" w:date="2023-03-28T09:43:00Z">
              <w:r w:rsidR="008F4CF9">
                <w:rPr>
                  <w:rFonts w:ascii="ＭＳ 明朝" w:hAnsi="ＭＳ 明朝" w:hint="eastAsia"/>
                  <w:szCs w:val="21"/>
                </w:rPr>
                <w:t>の研究における土台がある。また、申請者自身もT</w:t>
              </w:r>
              <w:r w:rsidR="008F4CF9">
                <w:rPr>
                  <w:rFonts w:ascii="ＭＳ 明朝" w:hAnsi="ＭＳ 明朝"/>
                  <w:szCs w:val="21"/>
                </w:rPr>
                <w:t>Hz</w:t>
              </w:r>
              <w:r w:rsidR="008F4CF9">
                <w:rPr>
                  <w:rFonts w:ascii="ＭＳ 明朝" w:hAnsi="ＭＳ 明朝" w:hint="eastAsia"/>
                  <w:szCs w:val="21"/>
                </w:rPr>
                <w:t>帯伝搬路</w:t>
              </w:r>
            </w:ins>
            <w:ins w:id="263" w:author="ISHIHARA Shun" w:date="2023-03-28T09:45:00Z">
              <w:r w:rsidR="008F4CF9">
                <w:rPr>
                  <w:rFonts w:ascii="ＭＳ 明朝" w:hAnsi="ＭＳ 明朝" w:hint="eastAsia"/>
                  <w:szCs w:val="21"/>
                </w:rPr>
                <w:t>に関する知見があり、既に</w:t>
              </w:r>
            </w:ins>
            <w:ins w:id="264" w:author="ISHIHARA Shun" w:date="2023-03-28T09:43:00Z">
              <w:r w:rsidR="008F4CF9">
                <w:rPr>
                  <w:rFonts w:ascii="ＭＳ 明朝" w:hAnsi="ＭＳ 明朝" w:hint="eastAsia"/>
                  <w:szCs w:val="21"/>
                </w:rPr>
                <w:t>シミュレーション</w:t>
              </w:r>
            </w:ins>
            <w:ins w:id="265" w:author="ISHIHARA Shun" w:date="2023-03-28T09:45:00Z">
              <w:r w:rsidR="008F4CF9">
                <w:rPr>
                  <w:rFonts w:ascii="ＭＳ 明朝" w:hAnsi="ＭＳ 明朝" w:hint="eastAsia"/>
                  <w:szCs w:val="21"/>
                </w:rPr>
                <w:t>によってT</w:t>
              </w:r>
              <w:r w:rsidR="008F4CF9">
                <w:rPr>
                  <w:rFonts w:ascii="ＭＳ 明朝" w:hAnsi="ＭＳ 明朝"/>
                  <w:szCs w:val="21"/>
                </w:rPr>
                <w:t>Hz</w:t>
              </w:r>
              <w:r w:rsidR="008F4CF9">
                <w:rPr>
                  <w:rFonts w:ascii="ＭＳ 明朝" w:hAnsi="ＭＳ 明朝" w:hint="eastAsia"/>
                  <w:szCs w:val="21"/>
                </w:rPr>
                <w:t>帯伝搬路を再現</w:t>
              </w:r>
            </w:ins>
            <w:ins w:id="266" w:author="ISHIHARA Shun" w:date="2023-03-28T09:46:00Z">
              <w:r w:rsidR="008F4CF9">
                <w:rPr>
                  <w:rFonts w:ascii="ＭＳ 明朝" w:hAnsi="ＭＳ 明朝" w:hint="eastAsia"/>
                  <w:szCs w:val="21"/>
                </w:rPr>
                <w:t>することを可能にしており自身の</w:t>
              </w:r>
            </w:ins>
            <w:ins w:id="267" w:author="ISHIHARA Shun" w:date="2023-03-28T09:43:00Z">
              <w:r w:rsidR="008F4CF9">
                <w:rPr>
                  <w:rFonts w:ascii="ＭＳ 明朝" w:hAnsi="ＭＳ 明朝" w:hint="eastAsia"/>
                  <w:szCs w:val="21"/>
                </w:rPr>
                <w:t>修士論文で</w:t>
              </w:r>
            </w:ins>
            <w:ins w:id="268" w:author="ISHIHARA Shun" w:date="2023-03-28T09:46:00Z">
              <w:r w:rsidR="008F4CF9">
                <w:rPr>
                  <w:rFonts w:ascii="ＭＳ 明朝" w:hAnsi="ＭＳ 明朝" w:hint="eastAsia"/>
                  <w:szCs w:val="21"/>
                </w:rPr>
                <w:t>発表済みで</w:t>
              </w:r>
            </w:ins>
            <w:ins w:id="269" w:author="ISHIHARA Shun" w:date="2023-03-28T09:50:00Z">
              <w:r w:rsidR="008F4CF9">
                <w:rPr>
                  <w:rFonts w:ascii="ＭＳ 明朝" w:hAnsi="ＭＳ 明朝" w:hint="eastAsia"/>
                  <w:szCs w:val="21"/>
                </w:rPr>
                <w:t>あることから、</w:t>
              </w:r>
            </w:ins>
            <w:ins w:id="270" w:author="ISHIHARA Shun" w:date="2023-03-28T09:51:00Z">
              <w:r w:rsidR="008F4CF9">
                <w:rPr>
                  <w:rFonts w:ascii="ＭＳ 明朝" w:hAnsi="ＭＳ 明朝" w:hint="eastAsia"/>
                  <w:szCs w:val="21"/>
                </w:rPr>
                <w:t>伝搬路モデルに関する共同研究をスムーズに進めることが可能である。</w:t>
              </w:r>
            </w:ins>
          </w:p>
          <w:p w14:paraId="3DEA0193" w14:textId="5FA4491C" w:rsidR="00504DD7" w:rsidRPr="009877EF" w:rsidRDefault="009576DC" w:rsidP="00AA499D">
            <w:pPr>
              <w:rPr>
                <w:rFonts w:ascii="ＭＳ 明朝" w:hAnsi="ＭＳ 明朝"/>
                <w:szCs w:val="21"/>
              </w:rPr>
            </w:pPr>
            <w:ins w:id="271" w:author="ISHIHARA Shun" w:date="2023-03-28T09:34:00Z">
              <w:r>
                <w:rPr>
                  <w:rFonts w:ascii="ＭＳ 明朝" w:hAnsi="ＭＳ 明朝" w:hint="eastAsia"/>
                  <w:szCs w:val="21"/>
                </w:rPr>
                <w:t>・</w:t>
              </w:r>
            </w:ins>
            <w:ins w:id="272" w:author="ISHIHARA Shun" w:date="2023-03-28T09:04:00Z">
              <w:r w:rsidR="00935F6B">
                <w:rPr>
                  <w:rFonts w:ascii="ＭＳ 明朝" w:hAnsi="ＭＳ 明朝" w:hint="eastAsia"/>
                  <w:szCs w:val="21"/>
                </w:rPr>
                <w:t>毎月広島大学とミーティング</w:t>
              </w:r>
            </w:ins>
            <w:ins w:id="273" w:author="ISHIHARA Shun" w:date="2023-03-28T09:38:00Z">
              <w:r>
                <w:rPr>
                  <w:rFonts w:ascii="ＭＳ 明朝" w:hAnsi="ＭＳ 明朝" w:hint="eastAsia"/>
                  <w:szCs w:val="21"/>
                </w:rPr>
                <w:t>で情報を共有し、</w:t>
              </w:r>
            </w:ins>
            <w:ins w:id="274" w:author="梅林 研究室" w:date="2023-03-31T22:15:00Z">
              <w:r w:rsidR="008F5099" w:rsidRPr="008F5099">
                <w:rPr>
                  <w:rFonts w:ascii="ＭＳ 明朝" w:hAnsi="ＭＳ 明朝" w:hint="eastAsia"/>
                  <w:szCs w:val="21"/>
                </w:rPr>
                <w:t>両者が可能，不可能を共有しながら</w:t>
              </w:r>
            </w:ins>
            <w:ins w:id="275" w:author="ISHIHARA Shun" w:date="2023-03-28T09:38:00Z">
              <w:r>
                <w:rPr>
                  <w:rFonts w:ascii="ＭＳ 明朝" w:hAnsi="ＭＳ 明朝" w:hint="eastAsia"/>
                  <w:szCs w:val="21"/>
                </w:rPr>
                <w:t>アナログデバイスと信号処理法の開発を同時並行で行う</w:t>
              </w:r>
            </w:ins>
            <w:ins w:id="276" w:author="ISHIHARA Shun" w:date="2023-03-28T09:04:00Z">
              <w:r w:rsidR="00935F6B">
                <w:rPr>
                  <w:rFonts w:ascii="ＭＳ 明朝" w:hAnsi="ＭＳ 明朝" w:hint="eastAsia"/>
                  <w:szCs w:val="21"/>
                </w:rPr>
                <w:t>。</w:t>
              </w:r>
            </w:ins>
            <w:ins w:id="277" w:author="梅林 研究室" w:date="2023-03-31T22:15:00Z">
              <w:r w:rsidR="008F5099">
                <w:rPr>
                  <w:rFonts w:ascii="ＭＳ 明朝" w:hAnsi="ＭＳ 明朝" w:hint="eastAsia"/>
                  <w:szCs w:val="21"/>
                </w:rPr>
                <w:t>具体的には</w:t>
              </w:r>
            </w:ins>
            <w:ins w:id="278" w:author="ISHIHARA Shun" w:date="2023-03-28T09:52:00Z">
              <w:r w:rsidR="008F4CF9">
                <w:rPr>
                  <w:rFonts w:ascii="ＭＳ 明朝" w:hAnsi="ＭＳ 明朝" w:hint="eastAsia"/>
                  <w:szCs w:val="21"/>
                </w:rPr>
                <w:t>T</w:t>
              </w:r>
              <w:r w:rsidR="008F4CF9">
                <w:rPr>
                  <w:rFonts w:ascii="ＭＳ 明朝" w:hAnsi="ＭＳ 明朝"/>
                  <w:szCs w:val="21"/>
                </w:rPr>
                <w:t>Hz</w:t>
              </w:r>
              <w:r w:rsidR="008F4CF9">
                <w:rPr>
                  <w:rFonts w:ascii="ＭＳ 明朝" w:hAnsi="ＭＳ 明朝" w:hint="eastAsia"/>
                  <w:szCs w:val="21"/>
                </w:rPr>
                <w:t>帯アナログデバイスの</w:t>
              </w:r>
            </w:ins>
            <w:ins w:id="279" w:author="梅林 研究室" w:date="2023-03-31T22:21:00Z">
              <w:r w:rsidR="008F5099">
                <w:rPr>
                  <w:rFonts w:ascii="ＭＳ 明朝" w:hAnsi="ＭＳ 明朝" w:hint="eastAsia"/>
                  <w:szCs w:val="21"/>
                </w:rPr>
                <w:t>周波数特性</w:t>
              </w:r>
            </w:ins>
            <w:ins w:id="280" w:author="ISHIHARA Shun" w:date="2023-03-28T09:52:00Z">
              <w:del w:id="281" w:author="梅林 研究室" w:date="2023-03-31T22:20:00Z">
                <w:r w:rsidR="008F4CF9" w:rsidDel="008F5099">
                  <w:rPr>
                    <w:rFonts w:ascii="ＭＳ 明朝" w:hAnsi="ＭＳ 明朝" w:hint="eastAsia"/>
                    <w:szCs w:val="21"/>
                  </w:rPr>
                  <w:delText>素子構成</w:delText>
                </w:r>
              </w:del>
              <w:r w:rsidR="008F4CF9">
                <w:rPr>
                  <w:rFonts w:ascii="ＭＳ 明朝" w:hAnsi="ＭＳ 明朝" w:hint="eastAsia"/>
                  <w:szCs w:val="21"/>
                </w:rPr>
                <w:t>を知り、その</w:t>
              </w:r>
            </w:ins>
            <w:ins w:id="282" w:author="梅林 研究室" w:date="2023-03-31T22:22:00Z">
              <w:r w:rsidR="00EA3E7B">
                <w:rPr>
                  <w:rFonts w:ascii="ＭＳ 明朝" w:hAnsi="ＭＳ 明朝" w:hint="eastAsia"/>
                  <w:szCs w:val="21"/>
                </w:rPr>
                <w:t>条件で</w:t>
              </w:r>
            </w:ins>
            <w:ins w:id="283" w:author="ISHIHARA Shun" w:date="2023-03-28T09:52:00Z">
              <w:del w:id="284" w:author="梅林 研究室" w:date="2023-03-31T22:22:00Z">
                <w:r w:rsidR="008F4CF9" w:rsidDel="00EA3E7B">
                  <w:rPr>
                    <w:rFonts w:ascii="ＭＳ 明朝" w:hAnsi="ＭＳ 明朝" w:hint="eastAsia"/>
                    <w:szCs w:val="21"/>
                  </w:rPr>
                  <w:delText>素子構成</w:delText>
                </w:r>
              </w:del>
            </w:ins>
            <w:ins w:id="285" w:author="ISHIHARA Shun" w:date="2023-03-28T10:02:00Z">
              <w:del w:id="286" w:author="梅林 研究室" w:date="2023-03-31T22:22:00Z">
                <w:r w:rsidR="008502A0" w:rsidDel="00EA3E7B">
                  <w:rPr>
                    <w:rFonts w:ascii="ＭＳ 明朝" w:hAnsi="ＭＳ 明朝" w:hint="eastAsia"/>
                    <w:szCs w:val="21"/>
                  </w:rPr>
                  <w:delText>において</w:delText>
                </w:r>
              </w:del>
            </w:ins>
            <w:ins w:id="287" w:author="梅林 研究室" w:date="2023-03-31T22:15:00Z">
              <w:r w:rsidR="008F5099">
                <w:rPr>
                  <w:rFonts w:ascii="ＭＳ 明朝" w:hAnsi="ＭＳ 明朝" w:hint="eastAsia"/>
                  <w:szCs w:val="21"/>
                </w:rPr>
                <w:t>可能な限り</w:t>
              </w:r>
            </w:ins>
            <w:ins w:id="288" w:author="ISHIHARA Shun" w:date="2023-03-28T10:02:00Z">
              <w:r w:rsidR="008502A0">
                <w:rPr>
                  <w:rFonts w:ascii="ＭＳ 明朝" w:hAnsi="ＭＳ 明朝" w:hint="eastAsia"/>
                  <w:szCs w:val="21"/>
                </w:rPr>
                <w:t>効率の良い</w:t>
              </w:r>
            </w:ins>
            <w:ins w:id="289" w:author="ISHIHARA Shun" w:date="2023-03-28T09:52:00Z">
              <w:r w:rsidR="008F4CF9">
                <w:rPr>
                  <w:rFonts w:ascii="ＭＳ 明朝" w:hAnsi="ＭＳ 明朝" w:hint="eastAsia"/>
                  <w:szCs w:val="21"/>
                </w:rPr>
                <w:t>信号処理法</w:t>
              </w:r>
            </w:ins>
            <w:ins w:id="290" w:author="ISHIHARA Shun" w:date="2023-03-28T10:02:00Z">
              <w:r w:rsidR="008502A0">
                <w:rPr>
                  <w:rFonts w:ascii="ＭＳ 明朝" w:hAnsi="ＭＳ 明朝" w:hint="eastAsia"/>
                  <w:szCs w:val="21"/>
                </w:rPr>
                <w:t>を開発することを目指す。</w:t>
              </w:r>
            </w:ins>
            <w:ins w:id="291" w:author="ISHIHARA Shun" w:date="2023-03-28T10:03:00Z">
              <w:r w:rsidR="008502A0">
                <w:rPr>
                  <w:rFonts w:ascii="ＭＳ 明朝" w:hAnsi="ＭＳ 明朝" w:hint="eastAsia"/>
                  <w:szCs w:val="21"/>
                </w:rPr>
                <w:t>逆に、信号処理法で達成できる</w:t>
              </w:r>
            </w:ins>
            <w:ins w:id="292" w:author="梅林 研究室" w:date="2023-03-31T22:22:00Z">
              <w:r w:rsidR="00EA3E7B">
                <w:rPr>
                  <w:rFonts w:ascii="ＭＳ 明朝" w:hAnsi="ＭＳ 明朝" w:hint="eastAsia"/>
                  <w:szCs w:val="21"/>
                </w:rPr>
                <w:t>限界の</w:t>
              </w:r>
            </w:ins>
            <w:ins w:id="293" w:author="ISHIHARA Shun" w:date="2023-03-28T10:03:00Z">
              <w:r w:rsidR="008502A0">
                <w:rPr>
                  <w:rFonts w:ascii="ＭＳ 明朝" w:hAnsi="ＭＳ 明朝" w:hint="eastAsia"/>
                  <w:szCs w:val="21"/>
                </w:rPr>
                <w:t>性能を基に、アナログデバイス</w:t>
              </w:r>
            </w:ins>
            <w:ins w:id="294" w:author="梅林 研究室" w:date="2023-03-31T22:22:00Z">
              <w:r w:rsidR="00EA3E7B">
                <w:rPr>
                  <w:rFonts w:ascii="ＭＳ 明朝" w:hAnsi="ＭＳ 明朝" w:hint="eastAsia"/>
                  <w:szCs w:val="21"/>
                </w:rPr>
                <w:t>開発</w:t>
              </w:r>
            </w:ins>
            <w:ins w:id="295" w:author="ISHIHARA Shun" w:date="2023-03-28T10:03:00Z">
              <w:r w:rsidR="008502A0">
                <w:rPr>
                  <w:rFonts w:ascii="ＭＳ 明朝" w:hAnsi="ＭＳ 明朝" w:hint="eastAsia"/>
                  <w:szCs w:val="21"/>
                </w:rPr>
                <w:t>で</w:t>
              </w:r>
            </w:ins>
            <w:ins w:id="296" w:author="梅林 研究室" w:date="2023-03-31T22:22:00Z">
              <w:r w:rsidR="00EA3E7B">
                <w:rPr>
                  <w:rFonts w:ascii="ＭＳ 明朝" w:hAnsi="ＭＳ 明朝" w:hint="eastAsia"/>
                  <w:szCs w:val="21"/>
                </w:rPr>
                <w:t>求められる</w:t>
              </w:r>
            </w:ins>
            <w:ins w:id="297" w:author="ISHIHARA Shun" w:date="2023-03-28T10:03:00Z">
              <w:del w:id="298" w:author="梅林 研究室" w:date="2023-03-31T22:22:00Z">
                <w:r w:rsidR="008502A0" w:rsidDel="00EA3E7B">
                  <w:rPr>
                    <w:rFonts w:ascii="ＭＳ 明朝" w:hAnsi="ＭＳ 明朝" w:hint="eastAsia"/>
                    <w:szCs w:val="21"/>
                  </w:rPr>
                  <w:delText>達成すべき</w:delText>
                </w:r>
              </w:del>
            </w:ins>
            <w:ins w:id="299" w:author="梅林 研究室" w:date="2023-03-31T22:21:00Z">
              <w:r w:rsidR="008F5099">
                <w:rPr>
                  <w:rFonts w:ascii="ＭＳ 明朝" w:hAnsi="ＭＳ 明朝" w:hint="eastAsia"/>
                  <w:szCs w:val="21"/>
                </w:rPr>
                <w:t>周波数特性</w:t>
              </w:r>
            </w:ins>
            <w:ins w:id="300" w:author="ISHIHARA Shun" w:date="2023-03-28T10:04:00Z">
              <w:del w:id="301" w:author="梅林 研究室" w:date="2023-03-31T22:21:00Z">
                <w:r w:rsidR="008502A0" w:rsidDel="008F5099">
                  <w:rPr>
                    <w:rFonts w:ascii="ＭＳ 明朝" w:hAnsi="ＭＳ 明朝" w:hint="eastAsia"/>
                    <w:szCs w:val="21"/>
                  </w:rPr>
                  <w:delText>性能</w:delText>
                </w:r>
              </w:del>
              <w:r w:rsidR="008502A0">
                <w:rPr>
                  <w:rFonts w:ascii="ＭＳ 明朝" w:hAnsi="ＭＳ 明朝" w:hint="eastAsia"/>
                  <w:szCs w:val="21"/>
                </w:rPr>
                <w:t>を</w:t>
              </w:r>
              <w:commentRangeStart w:id="302"/>
              <w:r w:rsidR="008502A0">
                <w:rPr>
                  <w:rFonts w:ascii="ＭＳ 明朝" w:hAnsi="ＭＳ 明朝" w:hint="eastAsia"/>
                  <w:szCs w:val="21"/>
                </w:rPr>
                <w:t>示す</w:t>
              </w:r>
            </w:ins>
            <w:commentRangeEnd w:id="302"/>
            <w:r w:rsidR="004A4EB7">
              <w:rPr>
                <w:rStyle w:val="a8"/>
              </w:rPr>
              <w:commentReference w:id="302"/>
            </w:r>
            <w:ins w:id="303" w:author="ISHIHARA Shun" w:date="2023-03-28T10:04:00Z">
              <w:r w:rsidR="008502A0">
                <w:rPr>
                  <w:rFonts w:ascii="ＭＳ 明朝" w:hAnsi="ＭＳ 明朝" w:hint="eastAsia"/>
                  <w:szCs w:val="21"/>
                </w:rPr>
                <w:t>。</w:t>
              </w:r>
            </w:ins>
          </w:p>
          <w:p w14:paraId="554B3AF2" w14:textId="77777777" w:rsidR="00504DD7" w:rsidRPr="009877EF" w:rsidDel="00D92E87" w:rsidRDefault="00504DD7" w:rsidP="00AA499D">
            <w:pPr>
              <w:rPr>
                <w:del w:id="304" w:author="ISHIHARA Shun" w:date="2023-03-28T13:08:00Z"/>
                <w:rFonts w:ascii="ＭＳ 明朝" w:hAnsi="ＭＳ 明朝"/>
                <w:szCs w:val="21"/>
              </w:rPr>
            </w:pPr>
          </w:p>
          <w:p w14:paraId="422127E3" w14:textId="77777777" w:rsidR="00504DD7" w:rsidRPr="008F4CF9" w:rsidDel="00D92E87" w:rsidRDefault="00504DD7" w:rsidP="00AA499D">
            <w:pPr>
              <w:rPr>
                <w:del w:id="305" w:author="ISHIHARA Shun" w:date="2023-03-28T13:08:00Z"/>
                <w:rFonts w:ascii="ＭＳ 明朝" w:hAnsi="ＭＳ 明朝"/>
                <w:szCs w:val="21"/>
              </w:rPr>
            </w:pPr>
          </w:p>
          <w:p w14:paraId="0D03FE5E" w14:textId="77777777" w:rsidR="00504DD7" w:rsidRPr="009877EF" w:rsidDel="00D92E87" w:rsidRDefault="00504DD7" w:rsidP="00AA499D">
            <w:pPr>
              <w:rPr>
                <w:del w:id="306" w:author="ISHIHARA Shun" w:date="2023-03-28T13:08:00Z"/>
                <w:rFonts w:ascii="ＭＳ 明朝" w:hAnsi="ＭＳ 明朝"/>
                <w:szCs w:val="21"/>
              </w:rPr>
            </w:pPr>
          </w:p>
          <w:p w14:paraId="6D4219E3" w14:textId="608E9528" w:rsidR="00504DD7" w:rsidRPr="009877EF" w:rsidDel="00D92E87" w:rsidRDefault="00504DD7" w:rsidP="00AA499D">
            <w:pPr>
              <w:rPr>
                <w:del w:id="307" w:author="ISHIHARA Shun" w:date="2023-03-28T13:08:00Z"/>
                <w:rFonts w:ascii="ＭＳ 明朝" w:hAnsi="ＭＳ 明朝"/>
                <w:szCs w:val="21"/>
              </w:rPr>
            </w:pPr>
          </w:p>
          <w:p w14:paraId="1BE80D15" w14:textId="58FD0775" w:rsidR="00504DD7" w:rsidRPr="009877EF" w:rsidDel="00D92E87" w:rsidRDefault="00504DD7" w:rsidP="00AA499D">
            <w:pPr>
              <w:tabs>
                <w:tab w:val="left" w:pos="3780"/>
              </w:tabs>
              <w:rPr>
                <w:del w:id="308" w:author="ISHIHARA Shun" w:date="2023-03-28T13:08:00Z"/>
                <w:rFonts w:ascii="ＭＳ 明朝" w:hAnsi="ＭＳ 明朝"/>
                <w:szCs w:val="21"/>
              </w:rPr>
            </w:pPr>
          </w:p>
          <w:p w14:paraId="304A9C99" w14:textId="7E13EADE" w:rsidR="00504DD7" w:rsidRPr="009877EF" w:rsidDel="00D92E87" w:rsidRDefault="00504DD7" w:rsidP="00AA499D">
            <w:pPr>
              <w:tabs>
                <w:tab w:val="left" w:pos="3780"/>
              </w:tabs>
              <w:rPr>
                <w:del w:id="309" w:author="ISHIHARA Shun" w:date="2023-03-28T13:08:00Z"/>
                <w:rFonts w:ascii="ＭＳ 明朝" w:hAnsi="ＭＳ 明朝"/>
                <w:szCs w:val="21"/>
              </w:rPr>
            </w:pPr>
          </w:p>
          <w:p w14:paraId="39665560" w14:textId="5D263EE8" w:rsidR="00504DD7" w:rsidRPr="009877EF" w:rsidDel="00D92E87" w:rsidRDefault="00504DD7" w:rsidP="00AA499D">
            <w:pPr>
              <w:tabs>
                <w:tab w:val="left" w:pos="3780"/>
              </w:tabs>
              <w:rPr>
                <w:del w:id="310" w:author="ISHIHARA Shun" w:date="2023-03-28T13:08:00Z"/>
                <w:rFonts w:ascii="ＭＳ 明朝" w:hAnsi="ＭＳ 明朝"/>
                <w:szCs w:val="21"/>
              </w:rPr>
            </w:pPr>
          </w:p>
          <w:p w14:paraId="25E61BC5" w14:textId="1F4838A7" w:rsidR="00504DD7" w:rsidRPr="009877EF" w:rsidDel="00D92E87" w:rsidRDefault="00504DD7" w:rsidP="00AA499D">
            <w:pPr>
              <w:tabs>
                <w:tab w:val="left" w:pos="3780"/>
              </w:tabs>
              <w:rPr>
                <w:del w:id="311" w:author="ISHIHARA Shun" w:date="2023-03-28T13:08:00Z"/>
                <w:rFonts w:ascii="ＭＳ 明朝" w:hAnsi="ＭＳ 明朝"/>
                <w:szCs w:val="21"/>
              </w:rPr>
            </w:pPr>
          </w:p>
          <w:p w14:paraId="07C40A85" w14:textId="30B22780" w:rsidR="00504DD7" w:rsidRPr="009877EF" w:rsidDel="00D92E87" w:rsidRDefault="00504DD7" w:rsidP="00AA499D">
            <w:pPr>
              <w:tabs>
                <w:tab w:val="left" w:pos="3780"/>
              </w:tabs>
              <w:rPr>
                <w:del w:id="312" w:author="ISHIHARA Shun" w:date="2023-03-28T13:08:00Z"/>
                <w:rFonts w:ascii="ＭＳ 明朝" w:hAnsi="ＭＳ 明朝"/>
                <w:szCs w:val="21"/>
              </w:rPr>
            </w:pPr>
          </w:p>
          <w:p w14:paraId="06D43B67" w14:textId="3DA22241" w:rsidR="00504DD7" w:rsidRPr="009877EF" w:rsidDel="00D92E87" w:rsidRDefault="00504DD7" w:rsidP="00AA499D">
            <w:pPr>
              <w:tabs>
                <w:tab w:val="left" w:pos="3780"/>
              </w:tabs>
              <w:rPr>
                <w:del w:id="313" w:author="ISHIHARA Shun" w:date="2023-03-28T13:08:00Z"/>
                <w:rFonts w:ascii="ＭＳ 明朝" w:hAnsi="ＭＳ 明朝"/>
                <w:szCs w:val="21"/>
              </w:rPr>
            </w:pPr>
          </w:p>
          <w:p w14:paraId="16F7A2E8" w14:textId="1008FFC4" w:rsidR="00504DD7" w:rsidRPr="009877EF" w:rsidDel="00D92E87" w:rsidRDefault="00504DD7" w:rsidP="00AA499D">
            <w:pPr>
              <w:tabs>
                <w:tab w:val="left" w:pos="3780"/>
              </w:tabs>
              <w:rPr>
                <w:del w:id="314" w:author="ISHIHARA Shun" w:date="2023-03-28T13:08:00Z"/>
                <w:rFonts w:ascii="ＭＳ 明朝" w:hAnsi="ＭＳ 明朝"/>
                <w:szCs w:val="21"/>
              </w:rPr>
            </w:pPr>
          </w:p>
          <w:p w14:paraId="35315282" w14:textId="4448C81C" w:rsidR="00504DD7" w:rsidRPr="009877EF" w:rsidDel="00D92E87" w:rsidRDefault="00504DD7" w:rsidP="00AA499D">
            <w:pPr>
              <w:tabs>
                <w:tab w:val="left" w:pos="3780"/>
              </w:tabs>
              <w:rPr>
                <w:del w:id="315" w:author="ISHIHARA Shun" w:date="2023-03-28T13:08:00Z"/>
                <w:rFonts w:ascii="ＭＳ 明朝" w:hAnsi="ＭＳ 明朝"/>
                <w:szCs w:val="21"/>
              </w:rPr>
            </w:pPr>
          </w:p>
          <w:p w14:paraId="40370FDB" w14:textId="3731C612" w:rsidR="00504DD7" w:rsidRPr="009877EF" w:rsidDel="00D92E87" w:rsidRDefault="00504DD7" w:rsidP="00AA499D">
            <w:pPr>
              <w:tabs>
                <w:tab w:val="left" w:pos="3780"/>
              </w:tabs>
              <w:rPr>
                <w:del w:id="316" w:author="ISHIHARA Shun" w:date="2023-03-28T13:08:00Z"/>
                <w:rFonts w:ascii="ＭＳ 明朝" w:hAnsi="ＭＳ 明朝"/>
                <w:szCs w:val="21"/>
              </w:rPr>
            </w:pPr>
          </w:p>
          <w:p w14:paraId="1B681B1A" w14:textId="0B886999" w:rsidR="00504DD7" w:rsidRPr="009877EF" w:rsidDel="00D92E87" w:rsidRDefault="00504DD7" w:rsidP="00AA499D">
            <w:pPr>
              <w:tabs>
                <w:tab w:val="left" w:pos="3780"/>
              </w:tabs>
              <w:rPr>
                <w:del w:id="317" w:author="ISHIHARA Shun" w:date="2023-03-28T13:08:00Z"/>
                <w:rFonts w:ascii="ＭＳ 明朝" w:hAnsi="ＭＳ 明朝"/>
                <w:szCs w:val="21"/>
              </w:rPr>
            </w:pPr>
          </w:p>
          <w:p w14:paraId="03E4866C" w14:textId="0B47C9E2" w:rsidR="00504DD7" w:rsidDel="00D92E87" w:rsidRDefault="00504DD7" w:rsidP="00AA499D">
            <w:pPr>
              <w:tabs>
                <w:tab w:val="left" w:pos="3780"/>
              </w:tabs>
              <w:rPr>
                <w:del w:id="318" w:author="ISHIHARA Shun" w:date="2023-03-28T13:08:00Z"/>
                <w:rFonts w:ascii="ＭＳ 明朝" w:hAnsi="ＭＳ 明朝"/>
                <w:szCs w:val="21"/>
              </w:rPr>
            </w:pPr>
          </w:p>
          <w:p w14:paraId="710585C5" w14:textId="5C189886" w:rsidR="00504DD7" w:rsidDel="00D92E87" w:rsidRDefault="00504DD7" w:rsidP="00AA499D">
            <w:pPr>
              <w:tabs>
                <w:tab w:val="left" w:pos="3780"/>
              </w:tabs>
              <w:rPr>
                <w:del w:id="319" w:author="ISHIHARA Shun" w:date="2023-03-28T13:08:00Z"/>
                <w:rFonts w:ascii="ＭＳ 明朝" w:hAnsi="ＭＳ 明朝"/>
                <w:szCs w:val="21"/>
              </w:rPr>
            </w:pPr>
          </w:p>
          <w:p w14:paraId="7BE9BAAB" w14:textId="36A03A13" w:rsidR="00504DD7" w:rsidDel="00D92E87" w:rsidRDefault="00504DD7" w:rsidP="00AA499D">
            <w:pPr>
              <w:tabs>
                <w:tab w:val="left" w:pos="3780"/>
              </w:tabs>
              <w:rPr>
                <w:del w:id="320" w:author="ISHIHARA Shun" w:date="2023-03-28T13:08:00Z"/>
                <w:rFonts w:ascii="ＭＳ 明朝" w:hAnsi="ＭＳ 明朝"/>
                <w:szCs w:val="21"/>
              </w:rPr>
            </w:pPr>
          </w:p>
          <w:p w14:paraId="50AB25BC" w14:textId="3BE0CC3C" w:rsidR="00504DD7" w:rsidDel="00D92E87" w:rsidRDefault="00504DD7" w:rsidP="00AA499D">
            <w:pPr>
              <w:tabs>
                <w:tab w:val="left" w:pos="3780"/>
              </w:tabs>
              <w:rPr>
                <w:del w:id="321" w:author="ISHIHARA Shun" w:date="2023-03-28T13:08:00Z"/>
                <w:rFonts w:ascii="ＭＳ 明朝" w:hAnsi="ＭＳ 明朝"/>
                <w:szCs w:val="21"/>
              </w:rPr>
            </w:pPr>
          </w:p>
          <w:p w14:paraId="50D381A0" w14:textId="3A07F1C3" w:rsidR="00504DD7" w:rsidDel="00D92E87" w:rsidRDefault="00504DD7" w:rsidP="00AA499D">
            <w:pPr>
              <w:tabs>
                <w:tab w:val="left" w:pos="3780"/>
              </w:tabs>
              <w:rPr>
                <w:del w:id="322" w:author="ISHIHARA Shun" w:date="2023-03-28T13:08:00Z"/>
                <w:rFonts w:ascii="ＭＳ 明朝" w:hAnsi="ＭＳ 明朝"/>
                <w:szCs w:val="21"/>
              </w:rPr>
            </w:pPr>
          </w:p>
          <w:p w14:paraId="5D20B948" w14:textId="5DD2A91E" w:rsidR="00504DD7" w:rsidDel="00D92E87" w:rsidRDefault="00504DD7" w:rsidP="00AA499D">
            <w:pPr>
              <w:tabs>
                <w:tab w:val="left" w:pos="3780"/>
              </w:tabs>
              <w:rPr>
                <w:del w:id="323" w:author="ISHIHARA Shun" w:date="2023-03-28T13:08:00Z"/>
                <w:rFonts w:ascii="ＭＳ 明朝" w:hAnsi="ＭＳ 明朝"/>
                <w:szCs w:val="21"/>
              </w:rPr>
            </w:pPr>
          </w:p>
          <w:p w14:paraId="4B70D70C" w14:textId="75AED796" w:rsidR="00504DD7" w:rsidDel="00D92E87" w:rsidRDefault="00504DD7" w:rsidP="00AA499D">
            <w:pPr>
              <w:tabs>
                <w:tab w:val="left" w:pos="3780"/>
              </w:tabs>
              <w:rPr>
                <w:del w:id="324" w:author="ISHIHARA Shun" w:date="2023-03-28T13:08:00Z"/>
                <w:rFonts w:ascii="ＭＳ 明朝" w:hAnsi="ＭＳ 明朝"/>
                <w:szCs w:val="21"/>
              </w:rPr>
            </w:pPr>
          </w:p>
          <w:p w14:paraId="42F6C3AC" w14:textId="4F9180B7" w:rsidR="00504DD7" w:rsidDel="00D92E87" w:rsidRDefault="00504DD7" w:rsidP="00AA499D">
            <w:pPr>
              <w:tabs>
                <w:tab w:val="left" w:pos="3780"/>
              </w:tabs>
              <w:rPr>
                <w:del w:id="325" w:author="ISHIHARA Shun" w:date="2023-03-28T13:08:00Z"/>
                <w:rFonts w:ascii="ＭＳ 明朝" w:hAnsi="ＭＳ 明朝"/>
                <w:szCs w:val="21"/>
              </w:rPr>
            </w:pPr>
          </w:p>
          <w:p w14:paraId="0FBD6EEF" w14:textId="1C03C3A0" w:rsidR="00504DD7" w:rsidDel="00D92E87" w:rsidRDefault="00504DD7" w:rsidP="00AA499D">
            <w:pPr>
              <w:tabs>
                <w:tab w:val="left" w:pos="3780"/>
              </w:tabs>
              <w:rPr>
                <w:del w:id="326" w:author="ISHIHARA Shun" w:date="2023-03-28T13:08:00Z"/>
                <w:rFonts w:ascii="ＭＳ 明朝" w:hAnsi="ＭＳ 明朝"/>
                <w:szCs w:val="21"/>
              </w:rPr>
            </w:pPr>
          </w:p>
          <w:p w14:paraId="71558B4E" w14:textId="57748E1E" w:rsidR="00504DD7" w:rsidDel="00D92E87" w:rsidRDefault="00504DD7" w:rsidP="00AA499D">
            <w:pPr>
              <w:tabs>
                <w:tab w:val="left" w:pos="3780"/>
              </w:tabs>
              <w:rPr>
                <w:del w:id="327" w:author="ISHIHARA Shun" w:date="2023-03-28T13:08:00Z"/>
                <w:rFonts w:ascii="ＭＳ 明朝" w:hAnsi="ＭＳ 明朝"/>
                <w:szCs w:val="21"/>
              </w:rPr>
            </w:pPr>
          </w:p>
          <w:p w14:paraId="79CE3049" w14:textId="2D7CE932" w:rsidR="00504DD7" w:rsidDel="00D92E87" w:rsidRDefault="00504DD7" w:rsidP="00AA499D">
            <w:pPr>
              <w:tabs>
                <w:tab w:val="left" w:pos="3780"/>
              </w:tabs>
              <w:rPr>
                <w:del w:id="328" w:author="ISHIHARA Shun" w:date="2023-03-28T13:08:00Z"/>
                <w:rFonts w:ascii="ＭＳ 明朝" w:hAnsi="ＭＳ 明朝"/>
                <w:szCs w:val="21"/>
              </w:rPr>
            </w:pPr>
          </w:p>
          <w:p w14:paraId="761F5195" w14:textId="2C0AE3E7" w:rsidR="00504DD7" w:rsidDel="00D92E87" w:rsidRDefault="00504DD7" w:rsidP="00AA499D">
            <w:pPr>
              <w:tabs>
                <w:tab w:val="left" w:pos="3780"/>
              </w:tabs>
              <w:rPr>
                <w:del w:id="329" w:author="ISHIHARA Shun" w:date="2023-03-28T13:08:00Z"/>
                <w:rFonts w:ascii="ＭＳ 明朝" w:hAnsi="ＭＳ 明朝"/>
                <w:szCs w:val="21"/>
              </w:rPr>
            </w:pPr>
          </w:p>
          <w:p w14:paraId="2A89C514" w14:textId="38D5EC5C" w:rsidR="00504DD7" w:rsidDel="00D92E87" w:rsidRDefault="00504DD7" w:rsidP="00AA499D">
            <w:pPr>
              <w:tabs>
                <w:tab w:val="left" w:pos="3780"/>
              </w:tabs>
              <w:rPr>
                <w:del w:id="330" w:author="ISHIHARA Shun" w:date="2023-03-28T13:08:00Z"/>
                <w:rFonts w:ascii="ＭＳ 明朝" w:hAnsi="ＭＳ 明朝"/>
                <w:szCs w:val="21"/>
              </w:rPr>
            </w:pPr>
          </w:p>
          <w:p w14:paraId="025A652A" w14:textId="01D95E4A" w:rsidR="00504DD7" w:rsidDel="00D92E87" w:rsidRDefault="00504DD7" w:rsidP="00AA499D">
            <w:pPr>
              <w:tabs>
                <w:tab w:val="left" w:pos="3780"/>
              </w:tabs>
              <w:rPr>
                <w:del w:id="331" w:author="ISHIHARA Shun" w:date="2023-03-28T13:08:00Z"/>
                <w:rFonts w:ascii="ＭＳ 明朝" w:hAnsi="ＭＳ 明朝"/>
                <w:szCs w:val="21"/>
              </w:rPr>
            </w:pPr>
          </w:p>
          <w:p w14:paraId="60E7A804" w14:textId="0B0300B2" w:rsidR="00AA46BB" w:rsidDel="00D92E87" w:rsidRDefault="00AA46BB" w:rsidP="00AA499D">
            <w:pPr>
              <w:tabs>
                <w:tab w:val="left" w:pos="3780"/>
              </w:tabs>
              <w:rPr>
                <w:del w:id="332" w:author="ISHIHARA Shun" w:date="2023-03-28T13:08:00Z"/>
                <w:rFonts w:ascii="ＭＳ 明朝" w:hAnsi="ＭＳ 明朝"/>
                <w:szCs w:val="21"/>
              </w:rPr>
            </w:pPr>
          </w:p>
          <w:p w14:paraId="32257E4B" w14:textId="0D3E6EE8" w:rsidR="00AA46BB" w:rsidDel="00D92E87" w:rsidRDefault="00AA46BB" w:rsidP="00AA499D">
            <w:pPr>
              <w:tabs>
                <w:tab w:val="left" w:pos="3780"/>
              </w:tabs>
              <w:rPr>
                <w:del w:id="333" w:author="ISHIHARA Shun" w:date="2023-03-28T13:08:00Z"/>
                <w:rFonts w:ascii="ＭＳ 明朝" w:hAnsi="ＭＳ 明朝"/>
                <w:szCs w:val="21"/>
              </w:rPr>
            </w:pPr>
          </w:p>
          <w:p w14:paraId="636ACFBF" w14:textId="2F317445" w:rsidR="00AA46BB" w:rsidDel="00D92E87" w:rsidRDefault="00AA46BB" w:rsidP="00AA499D">
            <w:pPr>
              <w:tabs>
                <w:tab w:val="left" w:pos="3780"/>
              </w:tabs>
              <w:rPr>
                <w:del w:id="334" w:author="ISHIHARA Shun" w:date="2023-03-28T13:08:00Z"/>
                <w:rFonts w:ascii="ＭＳ 明朝" w:hAnsi="ＭＳ 明朝"/>
                <w:szCs w:val="21"/>
              </w:rPr>
            </w:pPr>
          </w:p>
          <w:p w14:paraId="13B0BDB0" w14:textId="174635EB" w:rsidR="00AA46BB" w:rsidDel="00D92E87" w:rsidRDefault="00AA46BB" w:rsidP="00AA499D">
            <w:pPr>
              <w:tabs>
                <w:tab w:val="left" w:pos="3780"/>
              </w:tabs>
              <w:rPr>
                <w:del w:id="335" w:author="ISHIHARA Shun" w:date="2023-03-28T13:08:00Z"/>
                <w:rFonts w:ascii="ＭＳ 明朝" w:hAnsi="ＭＳ 明朝"/>
                <w:szCs w:val="21"/>
              </w:rPr>
            </w:pPr>
          </w:p>
          <w:p w14:paraId="7E69C09B" w14:textId="7B8F2374" w:rsidR="00AA46BB" w:rsidDel="00D92E87" w:rsidRDefault="00AA46BB" w:rsidP="00AA499D">
            <w:pPr>
              <w:tabs>
                <w:tab w:val="left" w:pos="3780"/>
              </w:tabs>
              <w:rPr>
                <w:del w:id="336" w:author="ISHIHARA Shun" w:date="2023-03-28T13:08:00Z"/>
                <w:rFonts w:ascii="ＭＳ 明朝" w:hAnsi="ＭＳ 明朝"/>
                <w:szCs w:val="21"/>
              </w:rPr>
            </w:pPr>
          </w:p>
          <w:p w14:paraId="3A0EF8F0" w14:textId="3D5003FD" w:rsidR="00AA46BB" w:rsidDel="00D92E87" w:rsidRDefault="00AA46BB" w:rsidP="00AA499D">
            <w:pPr>
              <w:tabs>
                <w:tab w:val="left" w:pos="3780"/>
              </w:tabs>
              <w:rPr>
                <w:del w:id="337" w:author="ISHIHARA Shun" w:date="2023-03-28T13:08:00Z"/>
                <w:rFonts w:ascii="ＭＳ 明朝" w:hAnsi="ＭＳ 明朝"/>
                <w:szCs w:val="21"/>
              </w:rPr>
            </w:pPr>
          </w:p>
          <w:p w14:paraId="6B70E820" w14:textId="77777777" w:rsidR="00504DD7" w:rsidRDefault="00504DD7" w:rsidP="00AA499D">
            <w:pPr>
              <w:tabs>
                <w:tab w:val="left" w:pos="3780"/>
              </w:tabs>
              <w:rPr>
                <w:rFonts w:ascii="ＭＳ 明朝" w:hAnsi="ＭＳ 明朝"/>
                <w:szCs w:val="21"/>
              </w:rPr>
            </w:pPr>
          </w:p>
          <w:p w14:paraId="658604C4" w14:textId="77777777" w:rsidR="00504DD7" w:rsidRPr="009877EF" w:rsidDel="00103B2C" w:rsidRDefault="00504DD7" w:rsidP="00AA499D">
            <w:pPr>
              <w:tabs>
                <w:tab w:val="left" w:pos="3780"/>
              </w:tabs>
              <w:rPr>
                <w:rFonts w:ascii="ＭＳ 明朝" w:hAnsi="ＭＳ 明朝"/>
                <w:szCs w:val="21"/>
              </w:rPr>
            </w:pPr>
          </w:p>
        </w:tc>
      </w:tr>
    </w:tbl>
    <w:p w14:paraId="62A63E0B" w14:textId="77777777" w:rsidR="006B2C51" w:rsidRPr="00BC7890" w:rsidRDefault="00504DD7" w:rsidP="006B2C51">
      <w:pPr>
        <w:snapToGrid w:val="0"/>
        <w:rPr>
          <w:b/>
          <w:bCs/>
          <w:sz w:val="24"/>
        </w:rPr>
      </w:pPr>
      <w:r>
        <w:rPr>
          <w:rFonts w:hint="eastAsia"/>
          <w:b/>
          <w:bCs/>
          <w:sz w:val="24"/>
        </w:rPr>
        <w:t>４</w:t>
      </w:r>
      <w:r w:rsidR="009342EC">
        <w:rPr>
          <w:rFonts w:hint="eastAsia"/>
          <w:b/>
          <w:bCs/>
          <w:sz w:val="24"/>
        </w:rPr>
        <w:t>．</w:t>
      </w:r>
      <w:r w:rsidR="006B0070" w:rsidRPr="0078322E">
        <w:rPr>
          <w:rFonts w:hint="eastAsia"/>
          <w:b/>
          <w:bCs/>
          <w:sz w:val="24"/>
        </w:rPr>
        <w:t>学業・</w:t>
      </w:r>
      <w:r w:rsidR="00143B52" w:rsidRPr="0078322E">
        <w:rPr>
          <w:rFonts w:hint="eastAsia"/>
          <w:b/>
          <w:bCs/>
          <w:sz w:val="24"/>
        </w:rPr>
        <w:t>研究業績</w:t>
      </w:r>
    </w:p>
    <w:p w14:paraId="1EA719C5" w14:textId="77777777" w:rsidR="006B2C51" w:rsidRPr="005D0B35" w:rsidRDefault="006B2C51" w:rsidP="006B2C51">
      <w:pPr>
        <w:snapToGrid w:val="0"/>
        <w:spacing w:line="220" w:lineRule="exact"/>
        <w:rPr>
          <w:rFonts w:ascii="ＭＳ 明朝" w:hAnsi="ＭＳ 明朝"/>
          <w:sz w:val="24"/>
        </w:rPr>
      </w:pPr>
      <w:r w:rsidRPr="005D0B35">
        <w:rPr>
          <w:rFonts w:hint="eastAsia"/>
          <w:sz w:val="18"/>
          <w:szCs w:val="18"/>
        </w:rPr>
        <w:lastRenderedPageBreak/>
        <w:t>（下記の項目について申請者が</w:t>
      </w:r>
      <w:r w:rsidRPr="005D0B35">
        <w:rPr>
          <w:rFonts w:hint="eastAsia"/>
          <w:sz w:val="18"/>
          <w:szCs w:val="18"/>
          <w:u w:val="single"/>
        </w:rPr>
        <w:t>中心的な役割を果たしたもののみ</w:t>
      </w:r>
      <w:r w:rsidRPr="005D0B35">
        <w:rPr>
          <w:rFonts w:hint="eastAsia"/>
          <w:sz w:val="18"/>
          <w:szCs w:val="18"/>
        </w:rPr>
        <w:t>項目に区分して記載してください。その際、通し番号を付すこととし、該当がない項目は「なし」と記載してください。申請者にアンダーラインを付してください</w:t>
      </w:r>
      <w:r w:rsidR="00D32273">
        <w:rPr>
          <w:rFonts w:hint="eastAsia"/>
          <w:sz w:val="18"/>
          <w:szCs w:val="18"/>
        </w:rPr>
        <w:t>。</w:t>
      </w:r>
      <w:r w:rsidRPr="005D0B35">
        <w:rPr>
          <w:rFonts w:hint="eastAsia"/>
          <w:sz w:val="18"/>
          <w:szCs w:val="18"/>
        </w:rPr>
        <w:t>）</w:t>
      </w:r>
    </w:p>
    <w:p w14:paraId="0B945204" w14:textId="77777777" w:rsidR="006B2C51" w:rsidRPr="007459F9" w:rsidRDefault="006B2C51" w:rsidP="007459F9">
      <w:pPr>
        <w:pStyle w:val="a7"/>
        <w:tabs>
          <w:tab w:val="clear" w:pos="4252"/>
          <w:tab w:val="clear" w:pos="8504"/>
        </w:tabs>
        <w:snapToGrid/>
        <w:spacing w:before="72" w:line="220" w:lineRule="exact"/>
        <w:ind w:left="180" w:hangingChars="100" w:hanging="180"/>
        <w:rPr>
          <w:rFonts w:eastAsia="ＭＳ ゴシック"/>
          <w:sz w:val="18"/>
          <w:szCs w:val="18"/>
        </w:rPr>
      </w:pPr>
      <w:r w:rsidRPr="007459F9">
        <w:rPr>
          <w:rFonts w:ascii="ＭＳ ゴシック" w:eastAsia="ＭＳ ゴシック" w:hAnsi="ＭＳ ゴシック"/>
          <w:sz w:val="18"/>
          <w:szCs w:val="18"/>
        </w:rPr>
        <w:t>(1)</w:t>
      </w:r>
      <w:r w:rsidRPr="007459F9">
        <w:rPr>
          <w:rFonts w:eastAsia="ＭＳ ゴシック" w:hint="eastAsia"/>
          <w:sz w:val="18"/>
          <w:szCs w:val="18"/>
        </w:rPr>
        <w:t xml:space="preserve"> </w:t>
      </w:r>
      <w:r w:rsidRPr="007459F9">
        <w:rPr>
          <w:rFonts w:eastAsia="ＭＳ ゴシック" w:hint="eastAsia"/>
          <w:sz w:val="18"/>
          <w:szCs w:val="18"/>
        </w:rPr>
        <w:t>学術雑誌等に発表した論文、著書</w:t>
      </w:r>
      <w:r w:rsidRPr="007459F9">
        <w:rPr>
          <w:rFonts w:hint="eastAsia"/>
          <w:sz w:val="18"/>
          <w:szCs w:val="18"/>
        </w:rPr>
        <w:t>（</w:t>
      </w:r>
      <w:r w:rsidRPr="007459F9">
        <w:rPr>
          <w:rFonts w:ascii="ＭＳ 明朝" w:hAnsi="ＭＳ 明朝" w:hint="eastAsia"/>
          <w:sz w:val="18"/>
          <w:szCs w:val="18"/>
        </w:rPr>
        <w:t>査読の有無で区分して記載してください。</w:t>
      </w:r>
      <w:r w:rsidRPr="007459F9">
        <w:rPr>
          <w:rFonts w:hint="eastAsia"/>
          <w:sz w:val="18"/>
          <w:szCs w:val="18"/>
        </w:rPr>
        <w:t>印刷済及び採録決定済のもののほか、投稿中、審査中のものも記載できますが、</w:t>
      </w:r>
      <w:r w:rsidRPr="007459F9">
        <w:rPr>
          <w:rFonts w:hint="eastAsia"/>
          <w:sz w:val="18"/>
          <w:szCs w:val="18"/>
          <w:u w:val="single"/>
        </w:rPr>
        <w:t>投稿準備中のものは除く</w:t>
      </w:r>
      <w:r w:rsidR="00D32273" w:rsidRPr="00D32273">
        <w:rPr>
          <w:rFonts w:hint="eastAsia"/>
          <w:sz w:val="18"/>
          <w:szCs w:val="18"/>
        </w:rPr>
        <w:t>。</w:t>
      </w:r>
      <w:r w:rsidR="00D32273">
        <w:rPr>
          <w:rFonts w:hint="eastAsia"/>
          <w:sz w:val="18"/>
          <w:szCs w:val="18"/>
        </w:rPr>
        <w:t>）</w:t>
      </w:r>
      <w:r w:rsidRPr="007459F9">
        <w:rPr>
          <w:rFonts w:hint="eastAsia"/>
          <w:sz w:val="18"/>
          <w:szCs w:val="18"/>
        </w:rPr>
        <w:t>後ほど、</w:t>
      </w:r>
      <w:r w:rsidR="00BC231F">
        <w:rPr>
          <w:rFonts w:hint="eastAsia"/>
          <w:sz w:val="18"/>
          <w:szCs w:val="18"/>
        </w:rPr>
        <w:t>投稿済みであることを証明できる受理通知などの控えの提出をお願い</w:t>
      </w:r>
      <w:r w:rsidRPr="007459F9">
        <w:rPr>
          <w:rFonts w:hint="eastAsia"/>
          <w:sz w:val="18"/>
          <w:szCs w:val="18"/>
        </w:rPr>
        <w:t>することがあります。</w:t>
      </w:r>
    </w:p>
    <w:p w14:paraId="541B26D0" w14:textId="77777777" w:rsidR="006B2C51" w:rsidRPr="007459F9" w:rsidRDefault="006B2C51" w:rsidP="007459F9">
      <w:pPr>
        <w:spacing w:line="220" w:lineRule="exact"/>
        <w:ind w:leftChars="208" w:left="462" w:hangingChars="14" w:hanging="25"/>
        <w:rPr>
          <w:rFonts w:ascii="ＭＳ 明朝" w:hAnsi="ＭＳ 明朝"/>
          <w:strike/>
          <w:sz w:val="18"/>
          <w:szCs w:val="18"/>
        </w:rPr>
      </w:pPr>
      <w:r w:rsidRPr="007459F9">
        <w:rPr>
          <w:rFonts w:ascii="ＭＳ 明朝" w:hAnsi="ＭＳ 明朝" w:hint="eastAsia"/>
          <w:sz w:val="18"/>
          <w:szCs w:val="18"/>
        </w:rPr>
        <w:t>著者（申請者を含む全員の氏名を、論文と同一の順番で記載してください</w:t>
      </w:r>
      <w:r w:rsidR="00D32273">
        <w:rPr>
          <w:rFonts w:ascii="ＭＳ 明朝" w:hAnsi="ＭＳ 明朝" w:hint="eastAsia"/>
          <w:sz w:val="18"/>
          <w:szCs w:val="18"/>
        </w:rPr>
        <w:t>。</w:t>
      </w:r>
      <w:r w:rsidRPr="007459F9">
        <w:rPr>
          <w:rFonts w:ascii="ＭＳ 明朝" w:hAnsi="ＭＳ 明朝" w:hint="eastAsia"/>
          <w:sz w:val="18"/>
          <w:szCs w:val="18"/>
        </w:rPr>
        <w:t>）、題名、掲載誌名、発行所、巻号、pp開始頁－最終頁、発行年をこの順で記入してください。</w:t>
      </w:r>
    </w:p>
    <w:p w14:paraId="30ACDEB8" w14:textId="77777777" w:rsidR="006B2C51" w:rsidRPr="007459F9" w:rsidRDefault="006B2C51" w:rsidP="006B2C51">
      <w:pPr>
        <w:pStyle w:val="a7"/>
        <w:tabs>
          <w:tab w:val="clear" w:pos="4252"/>
          <w:tab w:val="clear" w:pos="8504"/>
        </w:tabs>
        <w:snapToGrid/>
        <w:spacing w:before="72" w:line="220" w:lineRule="exact"/>
        <w:rPr>
          <w:rFonts w:eastAsia="ＭＳ ゴシック"/>
          <w:sz w:val="18"/>
          <w:szCs w:val="18"/>
        </w:rPr>
      </w:pPr>
      <w:r w:rsidRPr="007459F9">
        <w:rPr>
          <w:rFonts w:ascii="ＭＳ ゴシック" w:eastAsia="ＭＳ ゴシック" w:hAnsi="ＭＳ ゴシック"/>
          <w:sz w:val="18"/>
          <w:szCs w:val="18"/>
        </w:rPr>
        <w:t>(2)</w:t>
      </w:r>
      <w:r w:rsidRPr="007459F9">
        <w:rPr>
          <w:rFonts w:eastAsia="ＭＳ ゴシック" w:hint="eastAsia"/>
          <w:sz w:val="18"/>
          <w:szCs w:val="18"/>
        </w:rPr>
        <w:t xml:space="preserve"> </w:t>
      </w:r>
      <w:r w:rsidRPr="007459F9">
        <w:rPr>
          <w:rFonts w:eastAsia="ＭＳ ゴシック" w:hint="eastAsia"/>
          <w:sz w:val="18"/>
          <w:szCs w:val="18"/>
        </w:rPr>
        <w:t>学術雑誌等における解説、総説</w:t>
      </w:r>
    </w:p>
    <w:p w14:paraId="72E8F48F" w14:textId="77777777" w:rsidR="006B2C51" w:rsidRPr="007459F9" w:rsidRDefault="006B2C51" w:rsidP="006B2C51">
      <w:pPr>
        <w:pStyle w:val="a7"/>
        <w:tabs>
          <w:tab w:val="clear" w:pos="4252"/>
          <w:tab w:val="clear" w:pos="8504"/>
        </w:tabs>
        <w:snapToGrid/>
        <w:spacing w:before="72" w:line="220" w:lineRule="exact"/>
        <w:rPr>
          <w:rFonts w:eastAsia="ＭＳ ゴシック"/>
          <w:sz w:val="18"/>
          <w:szCs w:val="18"/>
        </w:rPr>
      </w:pPr>
      <w:r w:rsidRPr="007459F9">
        <w:rPr>
          <w:rFonts w:ascii="ＭＳ ゴシック" w:eastAsia="ＭＳ ゴシック" w:hAnsi="ＭＳ ゴシック"/>
          <w:sz w:val="18"/>
          <w:szCs w:val="18"/>
        </w:rPr>
        <w:t>(</w:t>
      </w:r>
      <w:r w:rsidRPr="007459F9">
        <w:rPr>
          <w:rFonts w:ascii="ＭＳ ゴシック" w:eastAsia="ＭＳ ゴシック" w:hAnsi="ＭＳ ゴシック" w:hint="eastAsia"/>
          <w:sz w:val="18"/>
          <w:szCs w:val="18"/>
        </w:rPr>
        <w:t>3</w:t>
      </w:r>
      <w:r w:rsidRPr="007459F9">
        <w:rPr>
          <w:rFonts w:ascii="ＭＳ ゴシック" w:eastAsia="ＭＳ ゴシック" w:hAnsi="ＭＳ ゴシック"/>
          <w:sz w:val="18"/>
          <w:szCs w:val="18"/>
        </w:rPr>
        <w:t>)</w:t>
      </w:r>
      <w:r w:rsidRPr="007459F9">
        <w:rPr>
          <w:rFonts w:eastAsia="ＭＳ ゴシック" w:hint="eastAsia"/>
          <w:sz w:val="18"/>
          <w:szCs w:val="18"/>
        </w:rPr>
        <w:t xml:space="preserve"> </w:t>
      </w:r>
      <w:r w:rsidRPr="007459F9">
        <w:rPr>
          <w:rFonts w:eastAsia="ＭＳ ゴシック" w:hint="eastAsia"/>
          <w:sz w:val="18"/>
          <w:szCs w:val="18"/>
        </w:rPr>
        <w:t>国際</w:t>
      </w:r>
      <w:r w:rsidR="006B3B38">
        <w:rPr>
          <w:rFonts w:eastAsia="ＭＳ ゴシック" w:hint="eastAsia"/>
          <w:sz w:val="18"/>
          <w:szCs w:val="18"/>
        </w:rPr>
        <w:t>学会等</w:t>
      </w:r>
      <w:r w:rsidRPr="007459F9">
        <w:rPr>
          <w:rFonts w:eastAsia="ＭＳ ゴシック" w:hint="eastAsia"/>
          <w:sz w:val="18"/>
          <w:szCs w:val="18"/>
        </w:rPr>
        <w:t>における発表</w:t>
      </w:r>
      <w:r w:rsidRPr="007459F9">
        <w:rPr>
          <w:rFonts w:ascii="ＭＳ 明朝" w:hAnsi="ＭＳ 明朝" w:hint="eastAsia"/>
          <w:sz w:val="18"/>
          <w:szCs w:val="18"/>
        </w:rPr>
        <w:t>（口頭・ポスターの別、査読の有無を区分して記載してください</w:t>
      </w:r>
      <w:r w:rsidR="00D32273">
        <w:rPr>
          <w:rFonts w:ascii="ＭＳ 明朝" w:hAnsi="ＭＳ 明朝" w:hint="eastAsia"/>
          <w:sz w:val="18"/>
          <w:szCs w:val="18"/>
        </w:rPr>
        <w:t>。</w:t>
      </w:r>
      <w:r w:rsidRPr="007459F9">
        <w:rPr>
          <w:rFonts w:ascii="ＭＳ 明朝" w:hAnsi="ＭＳ 明朝" w:hint="eastAsia"/>
          <w:sz w:val="18"/>
          <w:szCs w:val="18"/>
        </w:rPr>
        <w:t>）</w:t>
      </w:r>
    </w:p>
    <w:p w14:paraId="6DFB093C" w14:textId="77777777" w:rsidR="006B2C51" w:rsidRPr="007459F9" w:rsidRDefault="006B2C51" w:rsidP="007459F9">
      <w:pPr>
        <w:spacing w:line="220" w:lineRule="exact"/>
        <w:ind w:left="360" w:hangingChars="200" w:hanging="360"/>
        <w:rPr>
          <w:sz w:val="18"/>
          <w:szCs w:val="18"/>
        </w:rPr>
      </w:pPr>
      <w:r w:rsidRPr="007459F9">
        <w:rPr>
          <w:rFonts w:hint="eastAsia"/>
          <w:sz w:val="18"/>
          <w:szCs w:val="18"/>
        </w:rPr>
        <w:t xml:space="preserve">　　　著者</w:t>
      </w:r>
      <w:r w:rsidRPr="007459F9">
        <w:rPr>
          <w:rFonts w:ascii="ＭＳ 明朝" w:hAnsi="ＭＳ 明朝" w:hint="eastAsia"/>
          <w:sz w:val="18"/>
          <w:szCs w:val="18"/>
        </w:rPr>
        <w:t>（申請者を含む全員の氏名を、論文等と同一の順番で記載してください</w:t>
      </w:r>
      <w:r w:rsidR="00D32273">
        <w:rPr>
          <w:rFonts w:ascii="ＭＳ 明朝" w:hAnsi="ＭＳ 明朝" w:hint="eastAsia"/>
          <w:sz w:val="18"/>
          <w:szCs w:val="18"/>
        </w:rPr>
        <w:t>。</w:t>
      </w:r>
      <w:r w:rsidRPr="007459F9">
        <w:rPr>
          <w:rFonts w:ascii="ＭＳ 明朝" w:hAnsi="ＭＳ 明朝" w:hint="eastAsia"/>
          <w:sz w:val="18"/>
          <w:szCs w:val="18"/>
        </w:rPr>
        <w:t>）</w:t>
      </w:r>
      <w:r w:rsidRPr="007459F9">
        <w:rPr>
          <w:rFonts w:hint="eastAsia"/>
          <w:sz w:val="18"/>
          <w:szCs w:val="18"/>
        </w:rPr>
        <w:t>、題名、発表した学会名、論文等の番号、場所、月・年を記載</w:t>
      </w:r>
      <w:r w:rsidRPr="007459F9">
        <w:rPr>
          <w:rFonts w:ascii="ＭＳ 明朝" w:hAnsi="ＭＳ 明朝" w:hint="eastAsia"/>
          <w:sz w:val="18"/>
          <w:szCs w:val="18"/>
        </w:rPr>
        <w:t>してください</w:t>
      </w:r>
      <w:r w:rsidRPr="007459F9">
        <w:rPr>
          <w:rFonts w:hint="eastAsia"/>
          <w:sz w:val="18"/>
          <w:szCs w:val="18"/>
        </w:rPr>
        <w:t>。発表者に○</w:t>
      </w:r>
      <w:r w:rsidR="00D32273">
        <w:rPr>
          <w:rFonts w:hint="eastAsia"/>
          <w:sz w:val="18"/>
          <w:szCs w:val="18"/>
        </w:rPr>
        <w:t>印を付してください。（発表予定のものは除く。ただし、発表申込み</w:t>
      </w:r>
      <w:r w:rsidRPr="007459F9">
        <w:rPr>
          <w:rFonts w:hint="eastAsia"/>
          <w:sz w:val="18"/>
          <w:szCs w:val="18"/>
        </w:rPr>
        <w:t>が受理されたものは記載しても構いません。その場合は、＜発表決定＞と記載して</w:t>
      </w:r>
      <w:r w:rsidRPr="007459F9">
        <w:rPr>
          <w:rFonts w:ascii="ＭＳ 明朝" w:hAnsi="ＭＳ 明朝" w:hint="eastAsia"/>
          <w:sz w:val="18"/>
          <w:szCs w:val="18"/>
        </w:rPr>
        <w:t>ください</w:t>
      </w:r>
      <w:r w:rsidRPr="007459F9">
        <w:rPr>
          <w:rFonts w:hint="eastAsia"/>
          <w:sz w:val="18"/>
          <w:szCs w:val="18"/>
        </w:rPr>
        <w:t>。）</w:t>
      </w:r>
    </w:p>
    <w:p w14:paraId="529E233B" w14:textId="77777777" w:rsidR="006B2C51" w:rsidRPr="007459F9" w:rsidRDefault="006B2C51" w:rsidP="006B2C51">
      <w:pPr>
        <w:pStyle w:val="a7"/>
        <w:tabs>
          <w:tab w:val="clear" w:pos="4252"/>
          <w:tab w:val="clear" w:pos="8504"/>
        </w:tabs>
        <w:snapToGrid/>
        <w:spacing w:before="72" w:line="220" w:lineRule="exact"/>
        <w:rPr>
          <w:rFonts w:eastAsia="ＭＳ ゴシック"/>
          <w:sz w:val="18"/>
          <w:szCs w:val="18"/>
        </w:rPr>
      </w:pPr>
      <w:r w:rsidRPr="007459F9">
        <w:rPr>
          <w:rFonts w:ascii="ＭＳ ゴシック" w:eastAsia="ＭＳ ゴシック" w:hAnsi="ＭＳ ゴシック"/>
          <w:sz w:val="18"/>
          <w:szCs w:val="18"/>
        </w:rPr>
        <w:t>(</w:t>
      </w:r>
      <w:r w:rsidRPr="007459F9">
        <w:rPr>
          <w:rFonts w:ascii="ＭＳ ゴシック" w:eastAsia="ＭＳ ゴシック" w:hAnsi="ＭＳ ゴシック" w:hint="eastAsia"/>
          <w:sz w:val="18"/>
          <w:szCs w:val="18"/>
        </w:rPr>
        <w:t>4</w:t>
      </w:r>
      <w:r w:rsidRPr="007459F9">
        <w:rPr>
          <w:rFonts w:ascii="ＭＳ ゴシック" w:eastAsia="ＭＳ ゴシック" w:hAnsi="ＭＳ ゴシック"/>
          <w:sz w:val="18"/>
          <w:szCs w:val="18"/>
        </w:rPr>
        <w:t>)</w:t>
      </w:r>
      <w:r w:rsidRPr="007459F9">
        <w:rPr>
          <w:rFonts w:eastAsia="ＭＳ ゴシック" w:hint="eastAsia"/>
          <w:sz w:val="18"/>
          <w:szCs w:val="18"/>
        </w:rPr>
        <w:t xml:space="preserve"> </w:t>
      </w:r>
      <w:r w:rsidR="006B3B38">
        <w:rPr>
          <w:rFonts w:eastAsia="ＭＳ ゴシック" w:hint="eastAsia"/>
          <w:sz w:val="18"/>
          <w:szCs w:val="18"/>
        </w:rPr>
        <w:t>その他</w:t>
      </w:r>
      <w:r w:rsidRPr="007459F9">
        <w:rPr>
          <w:rFonts w:eastAsia="ＭＳ ゴシック" w:hint="eastAsia"/>
          <w:sz w:val="18"/>
          <w:szCs w:val="18"/>
        </w:rPr>
        <w:t>学会等における発表</w:t>
      </w:r>
    </w:p>
    <w:p w14:paraId="17BA5F95" w14:textId="77777777" w:rsidR="006B2C51" w:rsidRPr="007459F9" w:rsidRDefault="006B2C51" w:rsidP="006B2C51">
      <w:pPr>
        <w:spacing w:line="220" w:lineRule="exact"/>
        <w:rPr>
          <w:rFonts w:ascii="ＭＳ ゴシック" w:eastAsia="ＭＳ ゴシック" w:hAnsi="ＭＳ ゴシック"/>
          <w:sz w:val="18"/>
          <w:szCs w:val="18"/>
        </w:rPr>
      </w:pPr>
      <w:r w:rsidRPr="007459F9">
        <w:rPr>
          <w:rFonts w:hint="eastAsia"/>
          <w:sz w:val="18"/>
          <w:szCs w:val="18"/>
        </w:rPr>
        <w:t xml:space="preserve">　　　</w:t>
      </w:r>
      <w:r w:rsidRPr="007459F9">
        <w:rPr>
          <w:rFonts w:ascii="ＭＳ ゴシック" w:eastAsia="ＭＳ ゴシック" w:hAnsi="ＭＳ ゴシック"/>
          <w:sz w:val="18"/>
          <w:szCs w:val="18"/>
        </w:rPr>
        <w:t>(3)</w:t>
      </w:r>
      <w:r w:rsidRPr="007459F9">
        <w:rPr>
          <w:rFonts w:hint="eastAsia"/>
          <w:sz w:val="18"/>
          <w:szCs w:val="18"/>
        </w:rPr>
        <w:t>と同様に記載してください。</w:t>
      </w:r>
    </w:p>
    <w:p w14:paraId="63F1A61A" w14:textId="77777777" w:rsidR="006B2C51" w:rsidRPr="007459F9" w:rsidRDefault="006B2C51" w:rsidP="006B2C51">
      <w:pPr>
        <w:spacing w:beforeLines="20" w:before="58" w:line="220" w:lineRule="exact"/>
        <w:rPr>
          <w:rFonts w:ascii="ＭＳ 明朝" w:hAnsi="ＭＳ 明朝"/>
          <w:sz w:val="18"/>
          <w:szCs w:val="18"/>
        </w:rPr>
      </w:pPr>
      <w:r w:rsidRPr="007459F9">
        <w:rPr>
          <w:rFonts w:ascii="ＭＳ ゴシック" w:eastAsia="ＭＳ ゴシック" w:hAnsi="ＭＳ ゴシック"/>
          <w:sz w:val="18"/>
          <w:szCs w:val="18"/>
        </w:rPr>
        <w:t>(</w:t>
      </w:r>
      <w:r w:rsidRPr="007459F9">
        <w:rPr>
          <w:rFonts w:ascii="ＭＳ ゴシック" w:eastAsia="ＭＳ ゴシック" w:hAnsi="ＭＳ ゴシック" w:hint="eastAsia"/>
          <w:sz w:val="18"/>
          <w:szCs w:val="18"/>
        </w:rPr>
        <w:t>5</w:t>
      </w:r>
      <w:r w:rsidRPr="007459F9">
        <w:rPr>
          <w:rFonts w:ascii="ＭＳ ゴシック" w:eastAsia="ＭＳ ゴシック" w:hAnsi="ＭＳ ゴシック"/>
          <w:sz w:val="18"/>
          <w:szCs w:val="18"/>
        </w:rPr>
        <w:t>)</w:t>
      </w:r>
      <w:r w:rsidRPr="007459F9">
        <w:rPr>
          <w:rFonts w:ascii="ＭＳ ゴシック" w:eastAsia="ＭＳ ゴシック" w:hAnsi="ＭＳ ゴシック" w:hint="eastAsia"/>
          <w:sz w:val="18"/>
          <w:szCs w:val="18"/>
        </w:rPr>
        <w:t xml:space="preserve"> </w:t>
      </w:r>
      <w:r w:rsidRPr="007459F9">
        <w:rPr>
          <w:rFonts w:eastAsia="ＭＳ ゴシック" w:hint="eastAsia"/>
          <w:sz w:val="18"/>
          <w:szCs w:val="18"/>
        </w:rPr>
        <w:t>その他</w:t>
      </w:r>
      <w:r w:rsidRPr="007459F9">
        <w:rPr>
          <w:rFonts w:ascii="ＭＳ 明朝" w:hAnsi="ＭＳ 明朝" w:hint="eastAsia"/>
          <w:sz w:val="18"/>
          <w:szCs w:val="18"/>
        </w:rPr>
        <w:t>（受賞歴、その他の研究活動における成果）</w:t>
      </w:r>
    </w:p>
    <w:p w14:paraId="487E1E85" w14:textId="77777777" w:rsidR="006B2C51" w:rsidRPr="007459F9" w:rsidRDefault="006B2C51" w:rsidP="006B2C51">
      <w:pPr>
        <w:spacing w:afterLines="20" w:after="58" w:line="220" w:lineRule="exact"/>
        <w:ind w:leftChars="200" w:left="420"/>
        <w:rPr>
          <w:rFonts w:ascii="ＭＳ 明朝" w:hAnsi="ＭＳ 明朝"/>
          <w:bCs/>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54"/>
      </w:tblGrid>
      <w:tr w:rsidR="006B2C51" w:rsidRPr="00D5058E" w14:paraId="77D52174" w14:textId="77777777">
        <w:trPr>
          <w:trHeight w:val="9772"/>
        </w:trPr>
        <w:tc>
          <w:tcPr>
            <w:tcW w:w="9954" w:type="dxa"/>
          </w:tcPr>
          <w:p w14:paraId="29659D73" w14:textId="77777777" w:rsidR="006B2C51" w:rsidRDefault="006B2C51" w:rsidP="006B2C51">
            <w:pPr>
              <w:snapToGrid w:val="0"/>
              <w:spacing w:beforeLines="50" w:before="146" w:line="240" w:lineRule="exact"/>
              <w:rPr>
                <w:sz w:val="24"/>
              </w:rPr>
            </w:pPr>
            <w:r w:rsidRPr="0005360D">
              <w:rPr>
                <w:rFonts w:hint="eastAsia"/>
                <w:b/>
                <w:bCs/>
                <w:sz w:val="24"/>
              </w:rPr>
              <w:t>【論文</w:t>
            </w:r>
            <w:r w:rsidRPr="0005360D">
              <w:rPr>
                <w:rFonts w:hint="eastAsia"/>
                <w:sz w:val="24"/>
              </w:rPr>
              <w:t>】</w:t>
            </w:r>
          </w:p>
          <w:p w14:paraId="3A56030B" w14:textId="77777777" w:rsidR="006B2C51" w:rsidRPr="006B2C51" w:rsidRDefault="006B2C51" w:rsidP="006B2C51">
            <w:pPr>
              <w:spacing w:beforeLines="20" w:before="58" w:line="240" w:lineRule="exact"/>
              <w:rPr>
                <w:color w:val="FF0000"/>
                <w:szCs w:val="21"/>
              </w:rPr>
            </w:pPr>
            <w:r w:rsidRPr="006B2C51">
              <w:rPr>
                <w:rFonts w:hint="eastAsia"/>
                <w:color w:val="FF0000"/>
                <w:szCs w:val="21"/>
              </w:rPr>
              <w:t>（査読有り）</w:t>
            </w:r>
          </w:p>
          <w:p w14:paraId="10BF94AA" w14:textId="77777777" w:rsidR="006B2C51" w:rsidRPr="006B2C51" w:rsidRDefault="006B2C51" w:rsidP="006B2C51">
            <w:pPr>
              <w:numPr>
                <w:ilvl w:val="0"/>
                <w:numId w:val="8"/>
              </w:numPr>
              <w:spacing w:line="240" w:lineRule="exact"/>
              <w:rPr>
                <w:color w:val="FF0000"/>
                <w:szCs w:val="21"/>
              </w:rPr>
            </w:pPr>
            <w:r w:rsidRPr="006B2C51">
              <w:rPr>
                <w:rFonts w:hint="eastAsia"/>
                <w:color w:val="FF0000"/>
                <w:szCs w:val="21"/>
                <w:u w:val="single"/>
              </w:rPr>
              <w:t>農工太郎</w:t>
            </w:r>
            <w:r w:rsidRPr="006B2C51">
              <w:rPr>
                <w:rFonts w:hint="eastAsia"/>
                <w:color w:val="FF0000"/>
                <w:szCs w:val="21"/>
              </w:rPr>
              <w:t>、小金井花子、･･･</w:t>
            </w:r>
            <w:r w:rsidRPr="006B2C51">
              <w:rPr>
                <w:rFonts w:hint="eastAsia"/>
                <w:color w:val="FF0000"/>
                <w:szCs w:val="21"/>
              </w:rPr>
              <w:t xml:space="preserve"> </w:t>
            </w:r>
            <w:r w:rsidRPr="006B2C51">
              <w:rPr>
                <w:rFonts w:hint="eastAsia"/>
                <w:color w:val="FF0000"/>
                <w:szCs w:val="21"/>
              </w:rPr>
              <w:t>「（題名）」、『</w:t>
            </w:r>
            <w:r w:rsidRPr="006B2C51">
              <w:rPr>
                <w:rFonts w:hint="eastAsia"/>
                <w:color w:val="FF0000"/>
                <w:szCs w:val="21"/>
              </w:rPr>
              <w:t>(</w:t>
            </w:r>
            <w:r w:rsidRPr="006B2C51">
              <w:rPr>
                <w:rFonts w:hint="eastAsia"/>
                <w:color w:val="FF0000"/>
                <w:szCs w:val="21"/>
              </w:rPr>
              <w:t>掲載誌名）』、○○出版、○号、</w:t>
            </w:r>
            <w:r w:rsidRPr="006B2C51">
              <w:rPr>
                <w:rFonts w:hint="eastAsia"/>
                <w:color w:val="FF0000"/>
                <w:szCs w:val="21"/>
              </w:rPr>
              <w:t>pp57</w:t>
            </w:r>
            <w:r w:rsidRPr="006B2C51">
              <w:rPr>
                <w:rFonts w:hint="eastAsia"/>
                <w:color w:val="FF0000"/>
                <w:szCs w:val="21"/>
              </w:rPr>
              <w:t>－</w:t>
            </w:r>
            <w:r w:rsidRPr="006B2C51">
              <w:rPr>
                <w:rFonts w:hint="eastAsia"/>
                <w:color w:val="FF0000"/>
                <w:szCs w:val="21"/>
              </w:rPr>
              <w:t>62</w:t>
            </w:r>
            <w:r w:rsidRPr="006B2C51">
              <w:rPr>
                <w:rFonts w:hint="eastAsia"/>
                <w:color w:val="FF0000"/>
                <w:szCs w:val="21"/>
              </w:rPr>
              <w:t>、</w:t>
            </w:r>
            <w:r w:rsidR="0093203D">
              <w:rPr>
                <w:rFonts w:hint="eastAsia"/>
                <w:color w:val="FF0000"/>
                <w:szCs w:val="21"/>
              </w:rPr>
              <w:t>20</w:t>
            </w:r>
            <w:r w:rsidR="00A23BB2">
              <w:rPr>
                <w:rFonts w:hint="eastAsia"/>
                <w:color w:val="FF0000"/>
                <w:szCs w:val="21"/>
              </w:rPr>
              <w:t>20</w:t>
            </w:r>
          </w:p>
          <w:p w14:paraId="20B7052B" w14:textId="77777777" w:rsidR="006B2C51" w:rsidRPr="006B2C51" w:rsidRDefault="006B2C51" w:rsidP="006B2C51">
            <w:pPr>
              <w:numPr>
                <w:ilvl w:val="0"/>
                <w:numId w:val="8"/>
              </w:numPr>
              <w:spacing w:line="240" w:lineRule="exact"/>
              <w:rPr>
                <w:color w:val="FF0000"/>
                <w:szCs w:val="21"/>
              </w:rPr>
            </w:pPr>
            <w:r w:rsidRPr="006B2C51">
              <w:rPr>
                <w:rFonts w:hint="eastAsia"/>
                <w:color w:val="FF0000"/>
                <w:szCs w:val="21"/>
                <w:u w:val="single"/>
              </w:rPr>
              <w:t>農工太郎</w:t>
            </w:r>
            <w:r w:rsidRPr="006B2C51">
              <w:rPr>
                <w:rFonts w:hint="eastAsia"/>
                <w:color w:val="FF0000"/>
                <w:szCs w:val="21"/>
              </w:rPr>
              <w:t>、府中治郎、小金井花子、･･･</w:t>
            </w:r>
            <w:r w:rsidRPr="006B2C51">
              <w:rPr>
                <w:rFonts w:hint="eastAsia"/>
                <w:color w:val="FF0000"/>
                <w:szCs w:val="21"/>
              </w:rPr>
              <w:t xml:space="preserve"> </w:t>
            </w:r>
            <w:r w:rsidRPr="006B2C51">
              <w:rPr>
                <w:rFonts w:hint="eastAsia"/>
                <w:color w:val="FF0000"/>
                <w:szCs w:val="21"/>
              </w:rPr>
              <w:t>「（題名）」、『</w:t>
            </w:r>
            <w:r w:rsidRPr="006B2C51">
              <w:rPr>
                <w:rFonts w:hint="eastAsia"/>
                <w:color w:val="FF0000"/>
                <w:szCs w:val="21"/>
              </w:rPr>
              <w:t>(</w:t>
            </w:r>
            <w:r w:rsidRPr="006B2C51">
              <w:rPr>
                <w:rFonts w:hint="eastAsia"/>
                <w:color w:val="FF0000"/>
                <w:szCs w:val="21"/>
              </w:rPr>
              <w:t>掲載誌名）』、△△出版、○号、</w:t>
            </w:r>
            <w:r w:rsidRPr="006B2C51">
              <w:rPr>
                <w:rFonts w:hint="eastAsia"/>
                <w:color w:val="FF0000"/>
                <w:szCs w:val="21"/>
              </w:rPr>
              <w:t>pp17</w:t>
            </w:r>
            <w:r w:rsidRPr="006B2C51">
              <w:rPr>
                <w:rFonts w:hint="eastAsia"/>
                <w:color w:val="FF0000"/>
                <w:szCs w:val="21"/>
              </w:rPr>
              <w:t>－</w:t>
            </w:r>
            <w:r w:rsidRPr="006B2C51">
              <w:rPr>
                <w:rFonts w:hint="eastAsia"/>
                <w:color w:val="FF0000"/>
                <w:szCs w:val="21"/>
              </w:rPr>
              <w:t>22</w:t>
            </w:r>
            <w:r w:rsidRPr="006B2C51">
              <w:rPr>
                <w:rFonts w:hint="eastAsia"/>
                <w:color w:val="FF0000"/>
                <w:szCs w:val="21"/>
              </w:rPr>
              <w:t>、</w:t>
            </w:r>
            <w:r w:rsidR="00EE02D9">
              <w:rPr>
                <w:rFonts w:hint="eastAsia"/>
                <w:color w:val="FF0000"/>
                <w:szCs w:val="21"/>
              </w:rPr>
              <w:t>20</w:t>
            </w:r>
            <w:r w:rsidR="00A23BB2">
              <w:rPr>
                <w:rFonts w:hint="eastAsia"/>
                <w:color w:val="FF0000"/>
                <w:szCs w:val="21"/>
              </w:rPr>
              <w:t>18</w:t>
            </w:r>
            <w:r w:rsidRPr="006B2C51">
              <w:rPr>
                <w:rFonts w:hint="eastAsia"/>
                <w:color w:val="FF0000"/>
                <w:szCs w:val="21"/>
              </w:rPr>
              <w:t xml:space="preserve">　＜採録決定＞</w:t>
            </w:r>
          </w:p>
          <w:p w14:paraId="284DFA12" w14:textId="77777777" w:rsidR="006B2C51" w:rsidRPr="006B2C51" w:rsidRDefault="006B2C51" w:rsidP="006B2C51">
            <w:pPr>
              <w:spacing w:beforeLines="20" w:before="58" w:line="240" w:lineRule="exact"/>
              <w:rPr>
                <w:color w:val="FF0000"/>
                <w:szCs w:val="21"/>
              </w:rPr>
            </w:pPr>
            <w:r w:rsidRPr="006B2C51">
              <w:rPr>
                <w:rFonts w:hint="eastAsia"/>
                <w:color w:val="FF0000"/>
                <w:szCs w:val="21"/>
              </w:rPr>
              <w:t>（査読なし）</w:t>
            </w:r>
          </w:p>
          <w:p w14:paraId="527F47E6" w14:textId="77777777" w:rsidR="006B2C51" w:rsidRPr="006B2C51" w:rsidRDefault="006B2C51" w:rsidP="006B2C51">
            <w:pPr>
              <w:numPr>
                <w:ilvl w:val="0"/>
                <w:numId w:val="9"/>
              </w:numPr>
              <w:spacing w:line="240" w:lineRule="exact"/>
              <w:rPr>
                <w:color w:val="FF0000"/>
                <w:szCs w:val="21"/>
              </w:rPr>
            </w:pPr>
            <w:r w:rsidRPr="006B2C51">
              <w:rPr>
                <w:rFonts w:hint="eastAsia"/>
                <w:color w:val="FF0000"/>
                <w:szCs w:val="21"/>
              </w:rPr>
              <w:t>府中治郎、</w:t>
            </w:r>
            <w:r w:rsidRPr="006B2C51">
              <w:rPr>
                <w:rFonts w:hint="eastAsia"/>
                <w:color w:val="FF0000"/>
                <w:szCs w:val="21"/>
                <w:u w:val="single"/>
              </w:rPr>
              <w:t>農工太郎</w:t>
            </w:r>
            <w:r w:rsidRPr="006B2C51">
              <w:rPr>
                <w:rFonts w:hint="eastAsia"/>
                <w:color w:val="FF0000"/>
                <w:szCs w:val="21"/>
              </w:rPr>
              <w:t>、・・・</w:t>
            </w:r>
            <w:r w:rsidRPr="006B2C51">
              <w:rPr>
                <w:rFonts w:hint="eastAsia"/>
                <w:color w:val="FF0000"/>
                <w:szCs w:val="21"/>
              </w:rPr>
              <w:t xml:space="preserve"> </w:t>
            </w:r>
            <w:r w:rsidRPr="006B2C51">
              <w:rPr>
                <w:rFonts w:hint="eastAsia"/>
                <w:color w:val="FF0000"/>
                <w:szCs w:val="21"/>
              </w:rPr>
              <w:t>「（題名）」、『</w:t>
            </w:r>
            <w:r w:rsidRPr="006B2C51">
              <w:rPr>
                <w:rFonts w:hint="eastAsia"/>
                <w:color w:val="FF0000"/>
                <w:szCs w:val="21"/>
              </w:rPr>
              <w:t>(</w:t>
            </w:r>
            <w:r w:rsidRPr="006B2C51">
              <w:rPr>
                <w:rFonts w:hint="eastAsia"/>
                <w:color w:val="FF0000"/>
                <w:szCs w:val="21"/>
              </w:rPr>
              <w:t>掲載誌名）』、○○出版、○号、</w:t>
            </w:r>
            <w:r w:rsidRPr="006B2C51">
              <w:rPr>
                <w:rFonts w:hint="eastAsia"/>
                <w:color w:val="FF0000"/>
                <w:szCs w:val="21"/>
              </w:rPr>
              <w:t>pp33</w:t>
            </w:r>
            <w:r w:rsidRPr="006B2C51">
              <w:rPr>
                <w:rFonts w:hint="eastAsia"/>
                <w:color w:val="FF0000"/>
                <w:szCs w:val="21"/>
              </w:rPr>
              <w:t>－</w:t>
            </w:r>
            <w:r w:rsidRPr="006B2C51">
              <w:rPr>
                <w:rFonts w:hint="eastAsia"/>
                <w:color w:val="FF0000"/>
                <w:szCs w:val="21"/>
              </w:rPr>
              <w:t>39</w:t>
            </w:r>
            <w:r w:rsidRPr="006B2C51">
              <w:rPr>
                <w:rFonts w:hint="eastAsia"/>
                <w:color w:val="FF0000"/>
                <w:szCs w:val="21"/>
              </w:rPr>
              <w:t>、</w:t>
            </w:r>
            <w:r w:rsidR="00B734E4">
              <w:rPr>
                <w:rFonts w:hint="eastAsia"/>
                <w:color w:val="FF0000"/>
                <w:szCs w:val="21"/>
              </w:rPr>
              <w:t>20</w:t>
            </w:r>
            <w:r w:rsidR="00A23BB2">
              <w:rPr>
                <w:rFonts w:hint="eastAsia"/>
                <w:color w:val="FF0000"/>
                <w:szCs w:val="21"/>
              </w:rPr>
              <w:t>15</w:t>
            </w:r>
          </w:p>
          <w:p w14:paraId="77F627B4" w14:textId="77777777" w:rsidR="006B2C51" w:rsidRDefault="006B2C51" w:rsidP="006B2C51">
            <w:pPr>
              <w:spacing w:line="240" w:lineRule="exact"/>
              <w:rPr>
                <w:sz w:val="24"/>
              </w:rPr>
            </w:pPr>
          </w:p>
          <w:p w14:paraId="395E2CD6" w14:textId="77777777" w:rsidR="006B2C51" w:rsidRPr="00290FFF" w:rsidRDefault="006B2C51" w:rsidP="006B2C51">
            <w:pPr>
              <w:snapToGrid w:val="0"/>
              <w:spacing w:line="240" w:lineRule="exact"/>
              <w:rPr>
                <w:b/>
                <w:bCs/>
                <w:sz w:val="24"/>
              </w:rPr>
            </w:pPr>
            <w:r w:rsidRPr="00290FFF">
              <w:rPr>
                <w:rFonts w:hint="eastAsia"/>
                <w:b/>
                <w:bCs/>
                <w:sz w:val="24"/>
              </w:rPr>
              <w:t>【学術雑誌等における解説、総説】</w:t>
            </w:r>
          </w:p>
          <w:p w14:paraId="6CEADEBD" w14:textId="77777777" w:rsidR="006B2C51" w:rsidRPr="006B2C51" w:rsidRDefault="006B2C51" w:rsidP="006B2C51">
            <w:pPr>
              <w:spacing w:line="240" w:lineRule="exact"/>
              <w:rPr>
                <w:color w:val="FF0000"/>
                <w:sz w:val="22"/>
                <w:szCs w:val="22"/>
              </w:rPr>
            </w:pPr>
            <w:r w:rsidRPr="006B2C51">
              <w:rPr>
                <w:rFonts w:hint="eastAsia"/>
                <w:color w:val="FF0000"/>
                <w:sz w:val="22"/>
                <w:szCs w:val="22"/>
              </w:rPr>
              <w:t>１）</w:t>
            </w:r>
            <w:r w:rsidRPr="006B2C51">
              <w:rPr>
                <w:rFonts w:hint="eastAsia"/>
                <w:color w:val="FF0000"/>
                <w:sz w:val="22"/>
                <w:szCs w:val="22"/>
                <w:u w:val="single"/>
              </w:rPr>
              <w:t>農工太郎</w:t>
            </w:r>
            <w:r w:rsidRPr="006B2C51">
              <w:rPr>
                <w:rFonts w:hint="eastAsia"/>
                <w:color w:val="FF0000"/>
                <w:sz w:val="22"/>
                <w:szCs w:val="22"/>
              </w:rPr>
              <w:t>・・・</w:t>
            </w:r>
            <w:r w:rsidRPr="006B2C51">
              <w:rPr>
                <w:rFonts w:hint="eastAsia"/>
                <w:color w:val="FF0000"/>
                <w:sz w:val="22"/>
                <w:szCs w:val="22"/>
              </w:rPr>
              <w:t xml:space="preserve"> </w:t>
            </w:r>
            <w:r w:rsidRPr="006B2C51">
              <w:rPr>
                <w:rFonts w:hint="eastAsia"/>
                <w:color w:val="FF0000"/>
                <w:sz w:val="22"/>
                <w:szCs w:val="22"/>
              </w:rPr>
              <w:t>「（題名）」、『</w:t>
            </w:r>
            <w:r w:rsidRPr="006B2C51">
              <w:rPr>
                <w:rFonts w:hint="eastAsia"/>
                <w:color w:val="FF0000"/>
                <w:sz w:val="22"/>
                <w:szCs w:val="22"/>
              </w:rPr>
              <w:t>(</w:t>
            </w:r>
            <w:r w:rsidRPr="006B2C51">
              <w:rPr>
                <w:rFonts w:hint="eastAsia"/>
                <w:color w:val="FF0000"/>
                <w:sz w:val="22"/>
                <w:szCs w:val="22"/>
              </w:rPr>
              <w:t>掲載誌名）』、○○出版、○号、</w:t>
            </w:r>
            <w:r w:rsidRPr="006B2C51">
              <w:rPr>
                <w:rFonts w:hint="eastAsia"/>
                <w:color w:val="FF0000"/>
                <w:sz w:val="22"/>
                <w:szCs w:val="22"/>
              </w:rPr>
              <w:t>pp57</w:t>
            </w:r>
            <w:r w:rsidRPr="006B2C51">
              <w:rPr>
                <w:rFonts w:hint="eastAsia"/>
                <w:color w:val="FF0000"/>
                <w:sz w:val="22"/>
                <w:szCs w:val="22"/>
              </w:rPr>
              <w:t>－</w:t>
            </w:r>
            <w:r w:rsidRPr="006B2C51">
              <w:rPr>
                <w:rFonts w:hint="eastAsia"/>
                <w:color w:val="FF0000"/>
                <w:sz w:val="22"/>
                <w:szCs w:val="22"/>
              </w:rPr>
              <w:t>62</w:t>
            </w:r>
            <w:r w:rsidRPr="006B2C51">
              <w:rPr>
                <w:rFonts w:hint="eastAsia"/>
                <w:color w:val="FF0000"/>
                <w:sz w:val="22"/>
                <w:szCs w:val="22"/>
              </w:rPr>
              <w:t>、</w:t>
            </w:r>
            <w:r w:rsidR="00B734E4">
              <w:rPr>
                <w:rFonts w:hint="eastAsia"/>
                <w:color w:val="FF0000"/>
                <w:sz w:val="22"/>
                <w:szCs w:val="22"/>
              </w:rPr>
              <w:t>20</w:t>
            </w:r>
            <w:r w:rsidR="00A23BB2">
              <w:rPr>
                <w:rFonts w:hint="eastAsia"/>
                <w:color w:val="FF0000"/>
                <w:sz w:val="22"/>
                <w:szCs w:val="22"/>
              </w:rPr>
              <w:t>16</w:t>
            </w:r>
          </w:p>
          <w:p w14:paraId="096FE011" w14:textId="77777777" w:rsidR="006B2C51" w:rsidRPr="00BB57A7" w:rsidRDefault="006B2C51" w:rsidP="006B2C51">
            <w:pPr>
              <w:spacing w:line="240" w:lineRule="exact"/>
              <w:rPr>
                <w:sz w:val="22"/>
                <w:szCs w:val="22"/>
              </w:rPr>
            </w:pPr>
          </w:p>
          <w:p w14:paraId="23F392C4" w14:textId="77777777" w:rsidR="006B2C51" w:rsidRPr="001B76F6" w:rsidRDefault="006B2C51" w:rsidP="006B2C51">
            <w:pPr>
              <w:snapToGrid w:val="0"/>
              <w:spacing w:line="240" w:lineRule="exact"/>
              <w:rPr>
                <w:sz w:val="24"/>
              </w:rPr>
            </w:pPr>
            <w:r w:rsidRPr="009F6834">
              <w:rPr>
                <w:rFonts w:hint="eastAsia"/>
                <w:b/>
                <w:bCs/>
                <w:sz w:val="24"/>
              </w:rPr>
              <w:t>【国</w:t>
            </w:r>
            <w:r w:rsidR="006B3B38">
              <w:rPr>
                <w:rFonts w:hint="eastAsia"/>
                <w:b/>
                <w:bCs/>
                <w:sz w:val="24"/>
              </w:rPr>
              <w:t>際学会等</w:t>
            </w:r>
            <w:r w:rsidRPr="009F6834">
              <w:rPr>
                <w:rFonts w:hint="eastAsia"/>
                <w:b/>
                <w:bCs/>
                <w:sz w:val="24"/>
              </w:rPr>
              <w:t>における発表】</w:t>
            </w:r>
            <w:r w:rsidRPr="009F6834">
              <w:rPr>
                <w:rFonts w:hint="eastAsia"/>
                <w:b/>
                <w:bCs/>
                <w:szCs w:val="21"/>
              </w:rPr>
              <w:t xml:space="preserve">　</w:t>
            </w:r>
            <w:r>
              <w:rPr>
                <w:rFonts w:hint="eastAsia"/>
                <w:szCs w:val="21"/>
              </w:rPr>
              <w:t>※</w:t>
            </w:r>
            <w:r w:rsidRPr="009F6834">
              <w:rPr>
                <w:rFonts w:hint="eastAsia"/>
                <w:szCs w:val="21"/>
              </w:rPr>
              <w:t>発表者に○を付すこと※</w:t>
            </w:r>
          </w:p>
          <w:p w14:paraId="52523195" w14:textId="77777777" w:rsidR="006B2C51" w:rsidRPr="006B2C51" w:rsidRDefault="006B2C51" w:rsidP="006B2C51">
            <w:pPr>
              <w:spacing w:line="240" w:lineRule="exact"/>
              <w:rPr>
                <w:color w:val="FF0000"/>
                <w:sz w:val="22"/>
                <w:szCs w:val="22"/>
              </w:rPr>
            </w:pPr>
            <w:r w:rsidRPr="006B2C51">
              <w:rPr>
                <w:rFonts w:hint="eastAsia"/>
                <w:color w:val="FF0000"/>
                <w:sz w:val="22"/>
                <w:szCs w:val="22"/>
              </w:rPr>
              <w:t>（口頭発表</w:t>
            </w:r>
            <w:r w:rsidRPr="006B2C51">
              <w:rPr>
                <w:rFonts w:hint="eastAsia"/>
                <w:color w:val="FF0000"/>
                <w:sz w:val="22"/>
                <w:szCs w:val="22"/>
              </w:rPr>
              <w:t xml:space="preserve"> </w:t>
            </w:r>
            <w:r w:rsidRPr="006B2C51">
              <w:rPr>
                <w:rFonts w:hint="eastAsia"/>
                <w:color w:val="FF0000"/>
                <w:sz w:val="22"/>
                <w:szCs w:val="22"/>
              </w:rPr>
              <w:t>査読有り）</w:t>
            </w:r>
          </w:p>
          <w:p w14:paraId="36450CCD" w14:textId="77777777" w:rsidR="006B2C51" w:rsidRPr="006B2C51" w:rsidRDefault="006B2C51" w:rsidP="006B2C51">
            <w:pPr>
              <w:numPr>
                <w:ilvl w:val="0"/>
                <w:numId w:val="10"/>
              </w:numPr>
              <w:spacing w:line="240" w:lineRule="exact"/>
              <w:rPr>
                <w:color w:val="FF0000"/>
                <w:szCs w:val="21"/>
              </w:rPr>
            </w:pPr>
            <w:r w:rsidRPr="006B2C51">
              <w:rPr>
                <w:rFonts w:hint="eastAsia"/>
                <w:color w:val="FF0000"/>
                <w:szCs w:val="21"/>
              </w:rPr>
              <w:t>○</w:t>
            </w:r>
            <w:r w:rsidRPr="006B2C51">
              <w:rPr>
                <w:rFonts w:hint="eastAsia"/>
                <w:color w:val="FF0000"/>
                <w:szCs w:val="21"/>
                <w:u w:val="single"/>
              </w:rPr>
              <w:t>Noko T</w:t>
            </w:r>
            <w:r w:rsidRPr="006B2C51">
              <w:rPr>
                <w:rFonts w:hint="eastAsia"/>
                <w:color w:val="FF0000"/>
                <w:szCs w:val="21"/>
              </w:rPr>
              <w:t>, Koganei H , Fuchu J</w:t>
            </w:r>
            <w:r w:rsidRPr="006B2C51">
              <w:rPr>
                <w:rFonts w:hint="eastAsia"/>
                <w:color w:val="FF0000"/>
                <w:szCs w:val="21"/>
              </w:rPr>
              <w:t>・・・</w:t>
            </w:r>
            <w:r w:rsidRPr="006B2C51">
              <w:rPr>
                <w:rFonts w:hint="eastAsia"/>
                <w:color w:val="FF0000"/>
                <w:szCs w:val="21"/>
              </w:rPr>
              <w:t xml:space="preserve"> </w:t>
            </w:r>
            <w:r w:rsidRPr="006B2C51">
              <w:rPr>
                <w:rFonts w:hint="eastAsia"/>
                <w:color w:val="FF0000"/>
                <w:szCs w:val="21"/>
              </w:rPr>
              <w:t>「（題名）」、『</w:t>
            </w:r>
            <w:r w:rsidRPr="006B2C51">
              <w:rPr>
                <w:rFonts w:hint="eastAsia"/>
                <w:color w:val="FF0000"/>
                <w:szCs w:val="21"/>
              </w:rPr>
              <w:t>(</w:t>
            </w:r>
            <w:r w:rsidRPr="006B2C51">
              <w:rPr>
                <w:rFonts w:hint="eastAsia"/>
                <w:color w:val="FF0000"/>
                <w:szCs w:val="21"/>
              </w:rPr>
              <w:t>学会名）』、</w:t>
            </w:r>
            <w:r w:rsidRPr="006B2C51">
              <w:rPr>
                <w:rFonts w:hint="eastAsia"/>
                <w:color w:val="FF0000"/>
                <w:szCs w:val="21"/>
              </w:rPr>
              <w:t>BB-11</w:t>
            </w:r>
            <w:r w:rsidRPr="006B2C51">
              <w:rPr>
                <w:rFonts w:hint="eastAsia"/>
                <w:color w:val="FF0000"/>
                <w:szCs w:val="21"/>
              </w:rPr>
              <w:t>、</w:t>
            </w:r>
            <w:r w:rsidRPr="006B2C51">
              <w:rPr>
                <w:rFonts w:hint="eastAsia"/>
                <w:color w:val="FF0000"/>
                <w:szCs w:val="21"/>
              </w:rPr>
              <w:t>Los Angeles, USA</w:t>
            </w:r>
            <w:r w:rsidRPr="006B2C51">
              <w:rPr>
                <w:rFonts w:hint="eastAsia"/>
                <w:color w:val="FF0000"/>
                <w:szCs w:val="21"/>
              </w:rPr>
              <w:t>、</w:t>
            </w:r>
            <w:r w:rsidR="00B734E4">
              <w:rPr>
                <w:rFonts w:hint="eastAsia"/>
                <w:color w:val="FF0000"/>
                <w:szCs w:val="21"/>
              </w:rPr>
              <w:t>(June 20</w:t>
            </w:r>
            <w:r w:rsidR="00A23BB2">
              <w:rPr>
                <w:rFonts w:hint="eastAsia"/>
                <w:color w:val="FF0000"/>
                <w:szCs w:val="21"/>
              </w:rPr>
              <w:t>15</w:t>
            </w:r>
            <w:r w:rsidRPr="006B2C51">
              <w:rPr>
                <w:rFonts w:hint="eastAsia"/>
                <w:color w:val="FF0000"/>
                <w:szCs w:val="21"/>
              </w:rPr>
              <w:t>)</w:t>
            </w:r>
            <w:r w:rsidRPr="006B2C51">
              <w:rPr>
                <w:rFonts w:hint="eastAsia"/>
                <w:color w:val="FF0000"/>
                <w:szCs w:val="21"/>
              </w:rPr>
              <w:t>＜発表決定＞</w:t>
            </w:r>
          </w:p>
          <w:p w14:paraId="1208EEFD" w14:textId="77777777" w:rsidR="006B2C51" w:rsidRPr="006B2C51" w:rsidRDefault="006B2C51" w:rsidP="006B2C51">
            <w:pPr>
              <w:spacing w:beforeLines="30" w:before="87" w:line="240" w:lineRule="exact"/>
              <w:rPr>
                <w:color w:val="FF0000"/>
                <w:szCs w:val="21"/>
              </w:rPr>
            </w:pPr>
            <w:r w:rsidRPr="006B2C51">
              <w:rPr>
                <w:rFonts w:hint="eastAsia"/>
                <w:color w:val="FF0000"/>
                <w:szCs w:val="21"/>
              </w:rPr>
              <w:t>（口頭発表</w:t>
            </w:r>
            <w:r w:rsidRPr="006B2C51">
              <w:rPr>
                <w:rFonts w:hint="eastAsia"/>
                <w:color w:val="FF0000"/>
                <w:szCs w:val="21"/>
              </w:rPr>
              <w:t xml:space="preserve"> </w:t>
            </w:r>
            <w:r w:rsidRPr="006B2C51">
              <w:rPr>
                <w:rFonts w:hint="eastAsia"/>
                <w:color w:val="FF0000"/>
                <w:szCs w:val="21"/>
              </w:rPr>
              <w:t>査読なし）</w:t>
            </w:r>
          </w:p>
          <w:p w14:paraId="7BC52391" w14:textId="77777777" w:rsidR="006B2C51" w:rsidRPr="006B2C51" w:rsidRDefault="006B2C51" w:rsidP="006B2C51">
            <w:pPr>
              <w:numPr>
                <w:ilvl w:val="0"/>
                <w:numId w:val="10"/>
              </w:numPr>
              <w:spacing w:line="240" w:lineRule="exact"/>
              <w:rPr>
                <w:color w:val="FF0000"/>
                <w:szCs w:val="21"/>
              </w:rPr>
            </w:pPr>
            <w:r w:rsidRPr="006B2C51">
              <w:rPr>
                <w:rFonts w:hint="eastAsia"/>
                <w:color w:val="FF0000"/>
                <w:szCs w:val="21"/>
              </w:rPr>
              <w:t>○</w:t>
            </w:r>
            <w:r w:rsidRPr="006B2C51">
              <w:rPr>
                <w:rFonts w:hint="eastAsia"/>
                <w:color w:val="FF0000"/>
                <w:szCs w:val="21"/>
                <w:u w:val="single"/>
              </w:rPr>
              <w:t>Noko T</w:t>
            </w:r>
            <w:r w:rsidRPr="006B2C51">
              <w:rPr>
                <w:rFonts w:hint="eastAsia"/>
                <w:color w:val="FF0000"/>
                <w:szCs w:val="21"/>
              </w:rPr>
              <w:t>, Fuchu J,</w:t>
            </w:r>
            <w:r w:rsidRPr="006B2C51">
              <w:rPr>
                <w:rFonts w:hint="eastAsia"/>
                <w:color w:val="FF0000"/>
                <w:szCs w:val="21"/>
              </w:rPr>
              <w:t>・・・</w:t>
            </w:r>
            <w:r w:rsidRPr="006B2C51">
              <w:rPr>
                <w:rFonts w:hint="eastAsia"/>
                <w:color w:val="FF0000"/>
                <w:szCs w:val="21"/>
              </w:rPr>
              <w:t xml:space="preserve"> </w:t>
            </w:r>
            <w:r w:rsidRPr="006B2C51">
              <w:rPr>
                <w:rFonts w:hint="eastAsia"/>
                <w:color w:val="FF0000"/>
                <w:szCs w:val="21"/>
              </w:rPr>
              <w:t>「（題名）」、『</w:t>
            </w:r>
            <w:r w:rsidRPr="006B2C51">
              <w:rPr>
                <w:rFonts w:hint="eastAsia"/>
                <w:color w:val="FF0000"/>
                <w:szCs w:val="21"/>
              </w:rPr>
              <w:t>(</w:t>
            </w:r>
            <w:r w:rsidRPr="006B2C51">
              <w:rPr>
                <w:rFonts w:hint="eastAsia"/>
                <w:color w:val="FF0000"/>
                <w:szCs w:val="21"/>
              </w:rPr>
              <w:t>学会名）』、</w:t>
            </w:r>
            <w:r w:rsidRPr="006B2C51">
              <w:rPr>
                <w:rFonts w:hint="eastAsia"/>
                <w:color w:val="FF0000"/>
                <w:szCs w:val="21"/>
              </w:rPr>
              <w:t>BB-11</w:t>
            </w:r>
            <w:r w:rsidRPr="006B2C51">
              <w:rPr>
                <w:rFonts w:hint="eastAsia"/>
                <w:color w:val="FF0000"/>
                <w:szCs w:val="21"/>
              </w:rPr>
              <w:t>、</w:t>
            </w:r>
            <w:r w:rsidRPr="006B2C51">
              <w:rPr>
                <w:rFonts w:hint="eastAsia"/>
                <w:color w:val="FF0000"/>
                <w:szCs w:val="21"/>
              </w:rPr>
              <w:t>Hawaii, USA</w:t>
            </w:r>
            <w:r w:rsidRPr="006B2C51">
              <w:rPr>
                <w:rFonts w:hint="eastAsia"/>
                <w:color w:val="FF0000"/>
                <w:szCs w:val="21"/>
              </w:rPr>
              <w:t>、</w:t>
            </w:r>
            <w:r w:rsidR="00B734E4">
              <w:rPr>
                <w:rFonts w:hint="eastAsia"/>
                <w:color w:val="FF0000"/>
                <w:szCs w:val="21"/>
              </w:rPr>
              <w:t>(Dec 20</w:t>
            </w:r>
            <w:r w:rsidR="00A23BB2">
              <w:rPr>
                <w:rFonts w:hint="eastAsia"/>
                <w:color w:val="FF0000"/>
                <w:szCs w:val="21"/>
              </w:rPr>
              <w:t>20</w:t>
            </w:r>
            <w:r w:rsidRPr="006B2C51">
              <w:rPr>
                <w:rFonts w:hint="eastAsia"/>
                <w:color w:val="FF0000"/>
                <w:szCs w:val="21"/>
              </w:rPr>
              <w:t>)</w:t>
            </w:r>
          </w:p>
          <w:p w14:paraId="54F272B4" w14:textId="77777777" w:rsidR="006B2C51" w:rsidRPr="006B2C51" w:rsidRDefault="006B2C51" w:rsidP="006B2C51">
            <w:pPr>
              <w:spacing w:beforeLines="30" w:before="87" w:line="240" w:lineRule="exact"/>
              <w:rPr>
                <w:color w:val="FF0000"/>
                <w:szCs w:val="21"/>
              </w:rPr>
            </w:pPr>
            <w:r w:rsidRPr="006B2C51">
              <w:rPr>
                <w:rFonts w:hint="eastAsia"/>
                <w:color w:val="FF0000"/>
                <w:szCs w:val="21"/>
              </w:rPr>
              <w:t>（ポスター発表</w:t>
            </w:r>
            <w:r w:rsidRPr="006B2C51">
              <w:rPr>
                <w:rFonts w:hint="eastAsia"/>
                <w:color w:val="FF0000"/>
                <w:szCs w:val="21"/>
              </w:rPr>
              <w:t xml:space="preserve"> </w:t>
            </w:r>
            <w:r w:rsidRPr="006B2C51">
              <w:rPr>
                <w:rFonts w:hint="eastAsia"/>
                <w:color w:val="FF0000"/>
                <w:szCs w:val="21"/>
              </w:rPr>
              <w:t>査読なし）</w:t>
            </w:r>
          </w:p>
          <w:p w14:paraId="74273522" w14:textId="77777777" w:rsidR="006B2C51" w:rsidRPr="006B2C51" w:rsidRDefault="006B2C51" w:rsidP="006B2C51">
            <w:pPr>
              <w:numPr>
                <w:ilvl w:val="0"/>
                <w:numId w:val="10"/>
              </w:numPr>
              <w:spacing w:line="240" w:lineRule="exact"/>
              <w:rPr>
                <w:color w:val="FF0000"/>
                <w:szCs w:val="21"/>
              </w:rPr>
            </w:pPr>
            <w:r w:rsidRPr="006B2C51">
              <w:rPr>
                <w:rFonts w:hint="eastAsia"/>
                <w:color w:val="FF0000"/>
                <w:szCs w:val="21"/>
              </w:rPr>
              <w:t>○</w:t>
            </w:r>
            <w:r w:rsidRPr="006B2C51">
              <w:rPr>
                <w:rFonts w:hint="eastAsia"/>
                <w:color w:val="FF0000"/>
                <w:szCs w:val="21"/>
                <w:u w:val="single"/>
              </w:rPr>
              <w:t>Noko T</w:t>
            </w:r>
            <w:r w:rsidRPr="006B2C51">
              <w:rPr>
                <w:rFonts w:hint="eastAsia"/>
                <w:color w:val="FF0000"/>
                <w:szCs w:val="21"/>
              </w:rPr>
              <w:t>, Kobatake H,</w:t>
            </w:r>
            <w:r w:rsidRPr="006B2C51">
              <w:rPr>
                <w:rFonts w:hint="eastAsia"/>
                <w:color w:val="FF0000"/>
                <w:szCs w:val="21"/>
              </w:rPr>
              <w:t>・・・</w:t>
            </w:r>
            <w:r w:rsidRPr="006B2C51">
              <w:rPr>
                <w:rFonts w:hint="eastAsia"/>
                <w:color w:val="FF0000"/>
                <w:szCs w:val="21"/>
              </w:rPr>
              <w:t xml:space="preserve"> </w:t>
            </w:r>
            <w:r w:rsidRPr="006B2C51">
              <w:rPr>
                <w:rFonts w:hint="eastAsia"/>
                <w:color w:val="FF0000"/>
                <w:szCs w:val="21"/>
              </w:rPr>
              <w:t>「（題名）」、『</w:t>
            </w:r>
            <w:r w:rsidRPr="006B2C51">
              <w:rPr>
                <w:rFonts w:hint="eastAsia"/>
                <w:color w:val="FF0000"/>
                <w:szCs w:val="21"/>
              </w:rPr>
              <w:t>(</w:t>
            </w:r>
            <w:r w:rsidRPr="006B2C51">
              <w:rPr>
                <w:rFonts w:hint="eastAsia"/>
                <w:color w:val="FF0000"/>
                <w:szCs w:val="21"/>
              </w:rPr>
              <w:t>学会名）』、</w:t>
            </w:r>
            <w:r w:rsidRPr="006B2C51">
              <w:rPr>
                <w:rFonts w:hint="eastAsia"/>
                <w:color w:val="FF0000"/>
                <w:szCs w:val="21"/>
              </w:rPr>
              <w:t>BB-11</w:t>
            </w:r>
            <w:r w:rsidRPr="006B2C51">
              <w:rPr>
                <w:rFonts w:hint="eastAsia"/>
                <w:color w:val="FF0000"/>
                <w:szCs w:val="21"/>
              </w:rPr>
              <w:t>、</w:t>
            </w:r>
            <w:r w:rsidRPr="006B2C51">
              <w:rPr>
                <w:rFonts w:hint="eastAsia"/>
                <w:color w:val="FF0000"/>
                <w:szCs w:val="21"/>
              </w:rPr>
              <w:t>London, UK</w:t>
            </w:r>
            <w:r w:rsidRPr="006B2C51">
              <w:rPr>
                <w:rFonts w:hint="eastAsia"/>
                <w:color w:val="FF0000"/>
                <w:szCs w:val="21"/>
              </w:rPr>
              <w:t>、</w:t>
            </w:r>
            <w:r w:rsidR="00B734E4">
              <w:rPr>
                <w:rFonts w:hint="eastAsia"/>
                <w:color w:val="FF0000"/>
                <w:szCs w:val="21"/>
              </w:rPr>
              <w:t>(June 20</w:t>
            </w:r>
            <w:r w:rsidR="00A23BB2">
              <w:rPr>
                <w:rFonts w:hint="eastAsia"/>
                <w:color w:val="FF0000"/>
                <w:szCs w:val="21"/>
              </w:rPr>
              <w:t>20</w:t>
            </w:r>
            <w:r w:rsidRPr="006B2C51">
              <w:rPr>
                <w:rFonts w:hint="eastAsia"/>
                <w:color w:val="FF0000"/>
                <w:szCs w:val="21"/>
              </w:rPr>
              <w:t>)</w:t>
            </w:r>
          </w:p>
          <w:p w14:paraId="1F2E6013" w14:textId="77777777" w:rsidR="006B2C51" w:rsidRPr="00A23BB2" w:rsidRDefault="006B2C51" w:rsidP="006B2C51">
            <w:pPr>
              <w:spacing w:line="240" w:lineRule="exact"/>
              <w:rPr>
                <w:szCs w:val="21"/>
              </w:rPr>
            </w:pPr>
          </w:p>
          <w:p w14:paraId="51288328" w14:textId="77777777" w:rsidR="006B2C51" w:rsidRPr="006E3937" w:rsidRDefault="006B3B38" w:rsidP="006B2C51">
            <w:pPr>
              <w:snapToGrid w:val="0"/>
              <w:spacing w:line="240" w:lineRule="exact"/>
              <w:rPr>
                <w:b/>
                <w:bCs/>
                <w:sz w:val="24"/>
              </w:rPr>
            </w:pPr>
            <w:r>
              <w:rPr>
                <w:rFonts w:hint="eastAsia"/>
                <w:b/>
                <w:bCs/>
                <w:sz w:val="24"/>
              </w:rPr>
              <w:t>【その他</w:t>
            </w:r>
            <w:r w:rsidR="006B2C51" w:rsidRPr="006E3937">
              <w:rPr>
                <w:rFonts w:hint="eastAsia"/>
                <w:b/>
                <w:bCs/>
                <w:sz w:val="24"/>
              </w:rPr>
              <w:t>学会等における発表】</w:t>
            </w:r>
          </w:p>
          <w:p w14:paraId="1A3C6F99" w14:textId="77777777" w:rsidR="006B2C51" w:rsidRPr="006B2C51" w:rsidRDefault="006B2C51" w:rsidP="006B2C51">
            <w:pPr>
              <w:spacing w:line="240" w:lineRule="exact"/>
              <w:rPr>
                <w:color w:val="FF0000"/>
                <w:sz w:val="22"/>
                <w:szCs w:val="22"/>
              </w:rPr>
            </w:pPr>
            <w:r w:rsidRPr="006B2C51">
              <w:rPr>
                <w:rFonts w:hint="eastAsia"/>
                <w:color w:val="FF0000"/>
                <w:sz w:val="22"/>
                <w:szCs w:val="22"/>
              </w:rPr>
              <w:t>（口頭発表</w:t>
            </w:r>
            <w:r w:rsidRPr="006B2C51">
              <w:rPr>
                <w:rFonts w:hint="eastAsia"/>
                <w:color w:val="FF0000"/>
                <w:sz w:val="22"/>
                <w:szCs w:val="22"/>
              </w:rPr>
              <w:t xml:space="preserve"> </w:t>
            </w:r>
            <w:r w:rsidRPr="006B2C51">
              <w:rPr>
                <w:rFonts w:hint="eastAsia"/>
                <w:color w:val="FF0000"/>
                <w:sz w:val="22"/>
                <w:szCs w:val="22"/>
              </w:rPr>
              <w:t>査読無し）</w:t>
            </w:r>
          </w:p>
          <w:p w14:paraId="1B9200CC" w14:textId="77777777" w:rsidR="006B2C51" w:rsidRPr="006B2C51" w:rsidRDefault="006B2C51" w:rsidP="006B2C51">
            <w:pPr>
              <w:spacing w:line="240" w:lineRule="exact"/>
              <w:rPr>
                <w:color w:val="FF0000"/>
                <w:sz w:val="22"/>
                <w:szCs w:val="22"/>
              </w:rPr>
            </w:pPr>
            <w:r w:rsidRPr="006B2C51">
              <w:rPr>
                <w:rFonts w:hint="eastAsia"/>
                <w:color w:val="FF0000"/>
                <w:sz w:val="22"/>
                <w:szCs w:val="22"/>
              </w:rPr>
              <w:t>１）○</w:t>
            </w:r>
            <w:r w:rsidRPr="006B2C51">
              <w:rPr>
                <w:rFonts w:hint="eastAsia"/>
                <w:color w:val="FF0000"/>
                <w:sz w:val="22"/>
                <w:szCs w:val="22"/>
                <w:u w:val="single"/>
              </w:rPr>
              <w:t>農工太郎</w:t>
            </w:r>
            <w:r w:rsidRPr="006B2C51">
              <w:rPr>
                <w:rFonts w:hint="eastAsia"/>
                <w:color w:val="FF0000"/>
                <w:sz w:val="22"/>
                <w:szCs w:val="22"/>
              </w:rPr>
              <w:t>、小金井花子、・・・</w:t>
            </w:r>
            <w:r w:rsidRPr="006B2C51">
              <w:rPr>
                <w:rFonts w:hint="eastAsia"/>
                <w:color w:val="FF0000"/>
                <w:sz w:val="22"/>
                <w:szCs w:val="22"/>
              </w:rPr>
              <w:t xml:space="preserve"> </w:t>
            </w:r>
            <w:r w:rsidRPr="006B2C51">
              <w:rPr>
                <w:rFonts w:hint="eastAsia"/>
                <w:color w:val="FF0000"/>
                <w:sz w:val="22"/>
                <w:szCs w:val="22"/>
              </w:rPr>
              <w:t>「（題名）」、『</w:t>
            </w:r>
            <w:r w:rsidRPr="006B2C51">
              <w:rPr>
                <w:rFonts w:hint="eastAsia"/>
                <w:color w:val="FF0000"/>
                <w:sz w:val="22"/>
                <w:szCs w:val="22"/>
              </w:rPr>
              <w:t>(</w:t>
            </w:r>
            <w:r w:rsidRPr="006B2C51">
              <w:rPr>
                <w:rFonts w:hint="eastAsia"/>
                <w:color w:val="FF0000"/>
                <w:sz w:val="22"/>
                <w:szCs w:val="22"/>
              </w:rPr>
              <w:t>学会名）』、</w:t>
            </w:r>
            <w:r w:rsidRPr="006B2C51">
              <w:rPr>
                <w:rFonts w:hint="eastAsia"/>
                <w:color w:val="FF0000"/>
                <w:sz w:val="22"/>
                <w:szCs w:val="22"/>
              </w:rPr>
              <w:t>No.200</w:t>
            </w:r>
            <w:r w:rsidRPr="006B2C51">
              <w:rPr>
                <w:rFonts w:hint="eastAsia"/>
                <w:color w:val="FF0000"/>
                <w:sz w:val="22"/>
                <w:szCs w:val="22"/>
              </w:rPr>
              <w:t>、仙台、</w:t>
            </w:r>
            <w:r w:rsidR="00B734E4">
              <w:rPr>
                <w:rFonts w:hint="eastAsia"/>
                <w:color w:val="FF0000"/>
                <w:sz w:val="22"/>
                <w:szCs w:val="22"/>
              </w:rPr>
              <w:t>20</w:t>
            </w:r>
            <w:r w:rsidR="00A23BB2">
              <w:rPr>
                <w:rFonts w:hint="eastAsia"/>
                <w:color w:val="FF0000"/>
                <w:sz w:val="22"/>
                <w:szCs w:val="22"/>
              </w:rPr>
              <w:t>18</w:t>
            </w:r>
            <w:r w:rsidRPr="006B2C51">
              <w:rPr>
                <w:rFonts w:hint="eastAsia"/>
                <w:color w:val="FF0000"/>
                <w:sz w:val="22"/>
                <w:szCs w:val="22"/>
              </w:rPr>
              <w:t xml:space="preserve"> </w:t>
            </w:r>
            <w:r w:rsidRPr="006B2C51">
              <w:rPr>
                <w:rFonts w:hint="eastAsia"/>
                <w:color w:val="FF0000"/>
                <w:sz w:val="22"/>
                <w:szCs w:val="22"/>
              </w:rPr>
              <w:t>年</w:t>
            </w:r>
            <w:r w:rsidRPr="006B2C51">
              <w:rPr>
                <w:rFonts w:hint="eastAsia"/>
                <w:color w:val="FF0000"/>
                <w:sz w:val="22"/>
                <w:szCs w:val="22"/>
              </w:rPr>
              <w:t xml:space="preserve">9 </w:t>
            </w:r>
            <w:r w:rsidRPr="006B2C51">
              <w:rPr>
                <w:rFonts w:hint="eastAsia"/>
                <w:color w:val="FF0000"/>
                <w:sz w:val="22"/>
                <w:szCs w:val="22"/>
              </w:rPr>
              <w:t>月</w:t>
            </w:r>
          </w:p>
          <w:p w14:paraId="4B355F23" w14:textId="77777777" w:rsidR="006B2C51" w:rsidRPr="00A23BB2" w:rsidRDefault="006B2C51" w:rsidP="006B2C51">
            <w:pPr>
              <w:spacing w:line="240" w:lineRule="exact"/>
              <w:rPr>
                <w:sz w:val="22"/>
                <w:szCs w:val="22"/>
              </w:rPr>
            </w:pPr>
          </w:p>
          <w:p w14:paraId="598F9110" w14:textId="77777777" w:rsidR="006B2C51" w:rsidRPr="00C576A6" w:rsidRDefault="006B2C51" w:rsidP="006B2C51">
            <w:pPr>
              <w:snapToGrid w:val="0"/>
              <w:spacing w:line="240" w:lineRule="exact"/>
              <w:rPr>
                <w:b/>
                <w:bCs/>
                <w:sz w:val="24"/>
              </w:rPr>
            </w:pPr>
            <w:r w:rsidRPr="00C576A6">
              <w:rPr>
                <w:rFonts w:hint="eastAsia"/>
                <w:b/>
                <w:bCs/>
                <w:sz w:val="24"/>
              </w:rPr>
              <w:t>【受賞歴等】</w:t>
            </w:r>
          </w:p>
          <w:p w14:paraId="73BCFA5C" w14:textId="77777777" w:rsidR="006B2C51" w:rsidRPr="006B2C51" w:rsidRDefault="006B2C51" w:rsidP="006B2C51">
            <w:pPr>
              <w:spacing w:line="240" w:lineRule="exact"/>
              <w:rPr>
                <w:color w:val="FF0000"/>
                <w:sz w:val="22"/>
                <w:szCs w:val="22"/>
              </w:rPr>
            </w:pPr>
            <w:r w:rsidRPr="006B2C51">
              <w:rPr>
                <w:rFonts w:hint="eastAsia"/>
                <w:color w:val="FF0000"/>
                <w:sz w:val="22"/>
                <w:szCs w:val="22"/>
              </w:rPr>
              <w:t>１）学振太郎・・・「（賞の名称）」、</w:t>
            </w:r>
            <w:r w:rsidR="00B734E4">
              <w:rPr>
                <w:rFonts w:hint="eastAsia"/>
                <w:color w:val="FF0000"/>
                <w:sz w:val="22"/>
                <w:szCs w:val="22"/>
              </w:rPr>
              <w:t>20</w:t>
            </w:r>
            <w:r w:rsidR="00A23BB2">
              <w:rPr>
                <w:rFonts w:hint="eastAsia"/>
                <w:color w:val="FF0000"/>
                <w:sz w:val="22"/>
                <w:szCs w:val="22"/>
              </w:rPr>
              <w:t>17</w:t>
            </w:r>
            <w:r w:rsidRPr="006B2C51">
              <w:rPr>
                <w:rFonts w:hint="eastAsia"/>
                <w:color w:val="FF0000"/>
                <w:sz w:val="22"/>
                <w:szCs w:val="22"/>
              </w:rPr>
              <w:t xml:space="preserve"> </w:t>
            </w:r>
            <w:r w:rsidRPr="006B2C51">
              <w:rPr>
                <w:rFonts w:hint="eastAsia"/>
                <w:color w:val="FF0000"/>
                <w:sz w:val="22"/>
                <w:szCs w:val="22"/>
              </w:rPr>
              <w:t>年</w:t>
            </w:r>
            <w:r w:rsidRPr="006B2C51">
              <w:rPr>
                <w:rFonts w:hint="eastAsia"/>
                <w:color w:val="FF0000"/>
                <w:sz w:val="22"/>
                <w:szCs w:val="22"/>
              </w:rPr>
              <w:t xml:space="preserve">4 </w:t>
            </w:r>
            <w:r w:rsidRPr="006B2C51">
              <w:rPr>
                <w:rFonts w:hint="eastAsia"/>
                <w:color w:val="FF0000"/>
                <w:sz w:val="22"/>
                <w:szCs w:val="22"/>
              </w:rPr>
              <w:t>月</w:t>
            </w:r>
          </w:p>
          <w:p w14:paraId="33DD9CAD" w14:textId="77777777" w:rsidR="006B2C51" w:rsidRDefault="006B2C51" w:rsidP="006B2C51">
            <w:pPr>
              <w:spacing w:line="240" w:lineRule="exact"/>
              <w:rPr>
                <w:sz w:val="22"/>
                <w:szCs w:val="22"/>
              </w:rPr>
            </w:pPr>
          </w:p>
          <w:p w14:paraId="57D0590F" w14:textId="77777777" w:rsidR="006B2C51" w:rsidRPr="0005360D" w:rsidRDefault="006B2C51" w:rsidP="006B2C51">
            <w:pPr>
              <w:spacing w:line="240" w:lineRule="exact"/>
              <w:rPr>
                <w:sz w:val="22"/>
                <w:szCs w:val="22"/>
              </w:rPr>
            </w:pPr>
          </w:p>
          <w:p w14:paraId="6EF587D6" w14:textId="77777777" w:rsidR="006B2C51" w:rsidRDefault="006B2C51" w:rsidP="006B2C51">
            <w:pPr>
              <w:snapToGrid w:val="0"/>
              <w:spacing w:line="240" w:lineRule="exact"/>
              <w:rPr>
                <w:rFonts w:ascii="ＭＳ 明朝" w:hAnsi="ＭＳ 明朝"/>
                <w:b/>
                <w:bCs/>
                <w:sz w:val="24"/>
              </w:rPr>
            </w:pPr>
            <w:r w:rsidRPr="00C576A6">
              <w:rPr>
                <w:rFonts w:ascii="ＭＳ 明朝" w:hAnsi="ＭＳ 明朝" w:hint="eastAsia"/>
                <w:b/>
                <w:bCs/>
                <w:sz w:val="24"/>
              </w:rPr>
              <w:t>【その他の研究活動上の成果】</w:t>
            </w:r>
          </w:p>
          <w:p w14:paraId="5C691274" w14:textId="77777777" w:rsidR="006B2C51" w:rsidRPr="006B2C51" w:rsidRDefault="00BE77D4" w:rsidP="006B2C51">
            <w:pPr>
              <w:snapToGrid w:val="0"/>
              <w:spacing w:line="240" w:lineRule="exact"/>
              <w:rPr>
                <w:rFonts w:ascii="ＭＳ 明朝" w:hAnsi="ＭＳ 明朝"/>
                <w:color w:val="FF0000"/>
                <w:sz w:val="24"/>
              </w:rPr>
            </w:pPr>
            <w:r>
              <w:rPr>
                <w:rFonts w:ascii="ＭＳ 明朝" w:hAnsi="ＭＳ 明朝" w:hint="eastAsia"/>
                <w:color w:val="FF0000"/>
                <w:sz w:val="24"/>
              </w:rPr>
              <w:t>なし</w:t>
            </w:r>
          </w:p>
          <w:p w14:paraId="45F5D3C4" w14:textId="77777777" w:rsidR="006B2C51" w:rsidRDefault="006B2C51" w:rsidP="006B2C51">
            <w:pPr>
              <w:snapToGrid w:val="0"/>
              <w:spacing w:line="240" w:lineRule="exact"/>
              <w:rPr>
                <w:rFonts w:ascii="ＭＳ 明朝" w:hAnsi="ＭＳ 明朝"/>
                <w:sz w:val="24"/>
              </w:rPr>
            </w:pPr>
          </w:p>
          <w:p w14:paraId="02C9E810" w14:textId="77777777" w:rsidR="006B2C51" w:rsidRDefault="006B2C51" w:rsidP="006B2C51">
            <w:pPr>
              <w:snapToGrid w:val="0"/>
              <w:spacing w:line="240" w:lineRule="exact"/>
              <w:rPr>
                <w:rFonts w:ascii="ＭＳ 明朝" w:hAnsi="ＭＳ 明朝"/>
                <w:sz w:val="24"/>
              </w:rPr>
            </w:pPr>
          </w:p>
          <w:p w14:paraId="16D869D5" w14:textId="77777777" w:rsidR="006B2C51" w:rsidRDefault="006B2C51" w:rsidP="006B2C51">
            <w:pPr>
              <w:snapToGrid w:val="0"/>
              <w:spacing w:line="240" w:lineRule="exact"/>
              <w:rPr>
                <w:rFonts w:ascii="ＭＳ 明朝" w:hAnsi="ＭＳ 明朝"/>
                <w:sz w:val="24"/>
              </w:rPr>
            </w:pPr>
          </w:p>
          <w:p w14:paraId="0760D6D1" w14:textId="77777777" w:rsidR="006B2C51" w:rsidRDefault="006B2C51" w:rsidP="006B2C51">
            <w:pPr>
              <w:snapToGrid w:val="0"/>
              <w:spacing w:line="240" w:lineRule="exact"/>
              <w:ind w:firstLineChars="300" w:firstLine="540"/>
              <w:rPr>
                <w:rFonts w:ascii="ＭＳ 明朝" w:hAnsi="ＭＳ 明朝"/>
                <w:sz w:val="18"/>
                <w:szCs w:val="18"/>
              </w:rPr>
            </w:pPr>
            <w:r>
              <w:rPr>
                <w:rFonts w:ascii="ＭＳ 明朝" w:hAnsi="ＭＳ 明朝" w:hint="eastAsia"/>
                <w:sz w:val="18"/>
                <w:szCs w:val="18"/>
              </w:rPr>
              <w:t>注1）赤字は</w:t>
            </w:r>
            <w:r w:rsidR="00B95D4D">
              <w:rPr>
                <w:rFonts w:ascii="ＭＳ 明朝" w:hAnsi="ＭＳ 明朝" w:hint="eastAsia"/>
                <w:sz w:val="18"/>
                <w:szCs w:val="18"/>
              </w:rPr>
              <w:t>記載</w:t>
            </w:r>
            <w:r>
              <w:rPr>
                <w:rFonts w:ascii="ＭＳ 明朝" w:hAnsi="ＭＳ 明朝" w:hint="eastAsia"/>
                <w:sz w:val="18"/>
                <w:szCs w:val="18"/>
              </w:rPr>
              <w:t>例です。</w:t>
            </w:r>
            <w:r w:rsidR="00B95D4D">
              <w:rPr>
                <w:rFonts w:ascii="ＭＳ 明朝" w:hAnsi="ＭＳ 明朝" w:hint="eastAsia"/>
                <w:sz w:val="18"/>
                <w:szCs w:val="18"/>
              </w:rPr>
              <w:t>記載</w:t>
            </w:r>
            <w:r>
              <w:rPr>
                <w:rFonts w:ascii="ＭＳ 明朝" w:hAnsi="ＭＳ 明朝" w:hint="eastAsia"/>
                <w:sz w:val="18"/>
                <w:szCs w:val="18"/>
              </w:rPr>
              <w:t>の際は、</w:t>
            </w:r>
            <w:r w:rsidR="00B95D4D">
              <w:rPr>
                <w:rFonts w:ascii="ＭＳ 明朝" w:hAnsi="ＭＳ 明朝" w:hint="eastAsia"/>
                <w:sz w:val="18"/>
                <w:szCs w:val="18"/>
                <w:u w:val="single"/>
              </w:rPr>
              <w:t>記載</w:t>
            </w:r>
            <w:r w:rsidRPr="00F73E0C">
              <w:rPr>
                <w:rFonts w:ascii="ＭＳ 明朝" w:hAnsi="ＭＳ 明朝" w:hint="eastAsia"/>
                <w:sz w:val="18"/>
                <w:szCs w:val="18"/>
                <w:u w:val="single"/>
              </w:rPr>
              <w:t>例を削除し、黒字で</w:t>
            </w:r>
            <w:r w:rsidR="00B95D4D">
              <w:rPr>
                <w:rFonts w:ascii="ＭＳ 明朝" w:hAnsi="ＭＳ 明朝" w:hint="eastAsia"/>
                <w:sz w:val="18"/>
                <w:szCs w:val="18"/>
                <w:u w:val="single"/>
              </w:rPr>
              <w:t>記載</w:t>
            </w:r>
            <w:r>
              <w:rPr>
                <w:rFonts w:ascii="ＭＳ 明朝" w:hAnsi="ＭＳ 明朝" w:hint="eastAsia"/>
                <w:sz w:val="18"/>
                <w:szCs w:val="18"/>
              </w:rPr>
              <w:t>してください。</w:t>
            </w:r>
          </w:p>
          <w:p w14:paraId="291DD084" w14:textId="77777777" w:rsidR="00D32273" w:rsidRPr="00C2706B" w:rsidRDefault="006B2C51" w:rsidP="00D32273">
            <w:pPr>
              <w:snapToGrid w:val="0"/>
              <w:spacing w:line="240" w:lineRule="exact"/>
              <w:ind w:firstLineChars="300" w:firstLine="540"/>
              <w:rPr>
                <w:rFonts w:ascii="ＭＳ 明朝" w:hAnsi="ＭＳ 明朝"/>
                <w:sz w:val="18"/>
                <w:szCs w:val="18"/>
              </w:rPr>
            </w:pPr>
            <w:r>
              <w:rPr>
                <w:rFonts w:ascii="ＭＳ 明朝" w:hAnsi="ＭＳ 明朝" w:hint="eastAsia"/>
                <w:sz w:val="18"/>
                <w:szCs w:val="18"/>
              </w:rPr>
              <w:t>注2）</w:t>
            </w:r>
            <w:r w:rsidRPr="00C2706B">
              <w:rPr>
                <w:rFonts w:ascii="ＭＳ 明朝" w:hAnsi="ＭＳ 明朝" w:hint="eastAsia"/>
                <w:sz w:val="18"/>
                <w:szCs w:val="18"/>
              </w:rPr>
              <w:t>このページの項目の幅は自由に変えてもかまいません。</w:t>
            </w:r>
          </w:p>
        </w:tc>
      </w:tr>
    </w:tbl>
    <w:p w14:paraId="4671669C" w14:textId="77777777" w:rsidR="003F749A" w:rsidRDefault="003F749A">
      <w:pPr>
        <w:rPr>
          <w:rFonts w:ascii="ＭＳ 明朝" w:hAnsi="ＭＳ 明朝"/>
          <w:szCs w:val="21"/>
        </w:rPr>
      </w:pPr>
    </w:p>
    <w:p w14:paraId="077A581A" w14:textId="77777777" w:rsidR="006B0070" w:rsidRPr="006B2C51" w:rsidRDefault="006B0070">
      <w:pPr>
        <w:rPr>
          <w:rFonts w:ascii="ＭＳ 明朝" w:hAnsi="ＭＳ 明朝"/>
          <w:szCs w:val="21"/>
        </w:rPr>
      </w:pPr>
    </w:p>
    <w:sectPr w:rsidR="006B0070" w:rsidRPr="006B2C51" w:rsidSect="00C62C05">
      <w:footerReference w:type="even" r:id="rId14"/>
      <w:footerReference w:type="default" r:id="rId15"/>
      <w:pgSz w:w="11906" w:h="16838" w:code="9"/>
      <w:pgMar w:top="851" w:right="1021" w:bottom="567" w:left="1021" w:header="851" w:footer="992" w:gutter="0"/>
      <w:pgNumType w:fmt="numberInDash"/>
      <w:cols w:space="425"/>
      <w:docGrid w:type="lines" w:linePitch="29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KARASHI Yuto" w:date="2023-03-29T10:10:00Z" w:initials="IY">
    <w:p w14:paraId="392C72CE" w14:textId="77777777" w:rsidR="001D5B22" w:rsidRDefault="001D5B22" w:rsidP="007E56AA">
      <w:pPr>
        <w:pStyle w:val="a9"/>
      </w:pPr>
      <w:r>
        <w:rPr>
          <w:rStyle w:val="a8"/>
        </w:rPr>
        <w:annotationRef/>
      </w:r>
      <w:r>
        <w:rPr>
          <w:rFonts w:hint="eastAsia"/>
        </w:rPr>
        <w:t>ナノデバイスとかセンサネットワーク系の背景もあるとの課題１のナノデバイスの話に繋がりそう</w:t>
      </w:r>
    </w:p>
  </w:comment>
  <w:comment w:id="1" w:author="IKARASHI Yuto" w:date="2023-03-29T10:12:00Z" w:initials="IY">
    <w:p w14:paraId="3F1245C2" w14:textId="77777777" w:rsidR="001D5B22" w:rsidRDefault="001D5B22" w:rsidP="00FF2309">
      <w:pPr>
        <w:pStyle w:val="a9"/>
      </w:pPr>
      <w:r>
        <w:rPr>
          <w:rStyle w:val="a8"/>
        </w:rPr>
        <w:annotationRef/>
      </w:r>
      <w:r>
        <w:rPr>
          <w:rFonts w:hint="eastAsia"/>
        </w:rPr>
        <w:t>高速大容量に加えて，ナノデバイスにも</w:t>
      </w:r>
      <w:r>
        <w:rPr>
          <w:rFonts w:hint="eastAsia"/>
        </w:rPr>
        <w:t>THz</w:t>
      </w:r>
      <w:r>
        <w:rPr>
          <w:rFonts w:hint="eastAsia"/>
        </w:rPr>
        <w:t>が今後有力だって主張があっても，とくに超高効率アレーアンテナで低消費電力かつ小型？（ではないかも）で動作する本提案の有効性が見えてくるとか？</w:t>
      </w:r>
    </w:p>
  </w:comment>
  <w:comment w:id="2" w:author="梅林 研究室" w:date="2023-03-31T20:39:00Z" w:initials="梅林">
    <w:p w14:paraId="53228465" w14:textId="77777777" w:rsidR="001B3D8D" w:rsidRDefault="001B3D8D" w:rsidP="00745C56">
      <w:pPr>
        <w:pStyle w:val="a9"/>
      </w:pPr>
      <w:r>
        <w:rPr>
          <w:rStyle w:val="a8"/>
        </w:rPr>
        <w:annotationRef/>
      </w:r>
      <w:r>
        <w:rPr>
          <w:rFonts w:hint="eastAsia"/>
        </w:rPr>
        <w:t>具体的な帯域幅の規格名とか入れたほうがいいんじゃね？今度ウメが教えてくれるらしい（教えてくれない）</w:t>
      </w:r>
    </w:p>
  </w:comment>
  <w:comment w:id="10" w:author="IKARASHI Yuto" w:date="2023-03-29T10:16:00Z" w:initials="IY">
    <w:p w14:paraId="2A1723B1" w14:textId="7AE85C75" w:rsidR="0071448A" w:rsidRDefault="0071448A">
      <w:pPr>
        <w:pStyle w:val="a9"/>
      </w:pPr>
      <w:r>
        <w:rPr>
          <w:rStyle w:val="a8"/>
        </w:rPr>
        <w:annotationRef/>
      </w:r>
      <w:r>
        <w:rPr>
          <w:rFonts w:hint="eastAsia"/>
        </w:rPr>
        <w:t>当該分野の状況と課題で述べてたビデオストリーミングとかと使われ方が違うように感じちゃうかも？</w:t>
      </w:r>
    </w:p>
    <w:p w14:paraId="54C0F738" w14:textId="77777777" w:rsidR="0071448A" w:rsidRDefault="0071448A">
      <w:pPr>
        <w:pStyle w:val="a9"/>
      </w:pPr>
      <w:r>
        <w:rPr>
          <w:rFonts w:hint="eastAsia"/>
        </w:rPr>
        <w:t>使用用途がセンサネットワークに限定しているみたいな</w:t>
      </w:r>
    </w:p>
    <w:p w14:paraId="09D908D9" w14:textId="77777777" w:rsidR="0071448A" w:rsidRDefault="0071448A">
      <w:pPr>
        <w:pStyle w:val="a9"/>
      </w:pPr>
    </w:p>
    <w:p w14:paraId="0573289C" w14:textId="77777777" w:rsidR="0071448A" w:rsidRDefault="0071448A" w:rsidP="002D4E23">
      <w:pPr>
        <w:pStyle w:val="a9"/>
      </w:pPr>
      <w:r>
        <w:rPr>
          <w:rFonts w:hint="eastAsia"/>
        </w:rPr>
        <w:t>それこそ，ビデオストリーミングとかの使われ方と，もうひとつセンサネットワーク系の使い方が期待されてる的な現状が先に記載されているといい？</w:t>
      </w:r>
    </w:p>
  </w:comment>
  <w:comment w:id="11" w:author="IKARASHI Yuto" w:date="2023-03-29T10:22:00Z" w:initials="IY">
    <w:p w14:paraId="514AC043" w14:textId="77777777" w:rsidR="0071448A" w:rsidRDefault="0071448A">
      <w:pPr>
        <w:pStyle w:val="a9"/>
      </w:pPr>
      <w:r>
        <w:rPr>
          <w:rStyle w:val="a8"/>
        </w:rPr>
        <w:annotationRef/>
      </w:r>
      <w:r>
        <w:rPr>
          <w:rFonts w:hint="eastAsia"/>
        </w:rPr>
        <w:t>デバイス間干渉</w:t>
      </w:r>
    </w:p>
    <w:p w14:paraId="1D0DEB65" w14:textId="77777777" w:rsidR="0071448A" w:rsidRDefault="0071448A" w:rsidP="008F3ED9">
      <w:pPr>
        <w:pStyle w:val="a9"/>
      </w:pPr>
      <w:r>
        <w:rPr>
          <w:rFonts w:hint="eastAsia"/>
        </w:rPr>
        <w:t>って書いてよさそう，下でその用語を使っているので</w:t>
      </w:r>
    </w:p>
  </w:comment>
  <w:comment w:id="38" w:author="IKARASHI Yuto" w:date="2023-03-29T10:26:00Z" w:initials="IY">
    <w:p w14:paraId="6C468DA6" w14:textId="77777777" w:rsidR="00F87F02" w:rsidRDefault="00F87F02">
      <w:pPr>
        <w:pStyle w:val="a9"/>
      </w:pPr>
      <w:r>
        <w:rPr>
          <w:rStyle w:val="a8"/>
        </w:rPr>
        <w:annotationRef/>
      </w:r>
      <w:r>
        <w:rPr>
          <w:rFonts w:hint="eastAsia"/>
        </w:rPr>
        <w:t>どのように相補手に補完して実現するのか入れてもいいかも？</w:t>
      </w:r>
    </w:p>
    <w:p w14:paraId="69B51D54" w14:textId="77777777" w:rsidR="00F87F02" w:rsidRDefault="00F87F02">
      <w:pPr>
        <w:pStyle w:val="a9"/>
      </w:pPr>
    </w:p>
    <w:p w14:paraId="39ADD205" w14:textId="77777777" w:rsidR="00F87F02" w:rsidRDefault="00F87F02" w:rsidP="00B379FB">
      <w:pPr>
        <w:pStyle w:val="a9"/>
      </w:pPr>
      <w:r>
        <w:rPr>
          <w:rFonts w:hint="eastAsia"/>
        </w:rPr>
        <w:t>信号処理を用いて～，そこが申請者の提案する新しさというか，類を見ないプロジェクトだという話の補完になるか</w:t>
      </w:r>
    </w:p>
  </w:comment>
  <w:comment w:id="39" w:author="IKARASHI Yuto" w:date="2023-03-29T10:36:00Z" w:initials="IY">
    <w:p w14:paraId="230F578E" w14:textId="77777777" w:rsidR="005C1376" w:rsidRDefault="005C1376">
      <w:pPr>
        <w:pStyle w:val="a9"/>
      </w:pPr>
      <w:r>
        <w:rPr>
          <w:rStyle w:val="a8"/>
        </w:rPr>
        <w:annotationRef/>
      </w:r>
      <w:r>
        <w:rPr>
          <w:rFonts w:hint="eastAsia"/>
        </w:rPr>
        <w:t>あと，そこが申請者視点からの目的でもあるかな？</w:t>
      </w:r>
    </w:p>
    <w:p w14:paraId="1E9E9ED5" w14:textId="77777777" w:rsidR="005C1376" w:rsidRDefault="005C1376">
      <w:pPr>
        <w:pStyle w:val="a9"/>
      </w:pPr>
      <w:r>
        <w:rPr>
          <w:rFonts w:hint="eastAsia"/>
        </w:rPr>
        <w:t>申請者の得意な信号処理を他分野の課題にまで拡張して</w:t>
      </w:r>
      <w:r>
        <w:rPr>
          <w:rFonts w:hint="eastAsia"/>
        </w:rPr>
        <w:t>THz</w:t>
      </w:r>
      <w:r>
        <w:rPr>
          <w:rFonts w:hint="eastAsia"/>
        </w:rPr>
        <w:t>の研究を進める</w:t>
      </w:r>
    </w:p>
    <w:p w14:paraId="4640065A" w14:textId="77777777" w:rsidR="005C1376" w:rsidRDefault="005C1376">
      <w:pPr>
        <w:pStyle w:val="a9"/>
      </w:pPr>
    </w:p>
    <w:p w14:paraId="4F508CAC" w14:textId="77777777" w:rsidR="005C1376" w:rsidRDefault="005C1376" w:rsidP="003E744A">
      <w:pPr>
        <w:pStyle w:val="a9"/>
      </w:pPr>
      <w:r>
        <w:rPr>
          <w:rFonts w:hint="eastAsia"/>
        </w:rPr>
        <w:t>目的がどこまでか若干わかりにくいかも，プロジェクト全体の目的なら３分野横断で解決が目的だろうけど，申請者視点？の目的で書くような書類？</w:t>
      </w:r>
    </w:p>
  </w:comment>
  <w:comment w:id="56" w:author="IKARASHI Yuto" w:date="2023-03-29T10:28:00Z" w:initials="IY">
    <w:p w14:paraId="4D448B7C" w14:textId="459351A3" w:rsidR="00F87F02" w:rsidRDefault="00F87F02">
      <w:pPr>
        <w:pStyle w:val="a9"/>
      </w:pPr>
      <w:r>
        <w:rPr>
          <w:rStyle w:val="a8"/>
        </w:rPr>
        <w:annotationRef/>
      </w:r>
      <w:r>
        <w:rPr>
          <w:rFonts w:hint="eastAsia"/>
        </w:rPr>
        <w:t>ディジタル信号処理のほうが自然？</w:t>
      </w:r>
    </w:p>
    <w:p w14:paraId="2FD4BE9F" w14:textId="77777777" w:rsidR="00F87F02" w:rsidRDefault="00F87F02" w:rsidP="005D4A9F">
      <w:pPr>
        <w:pStyle w:val="a9"/>
      </w:pPr>
      <w:r>
        <w:rPr>
          <w:rFonts w:hint="eastAsia"/>
        </w:rPr>
        <w:t>読者によると思うけど，どっちがいいか調べてもいいかも</w:t>
      </w:r>
    </w:p>
  </w:comment>
  <w:comment w:id="57" w:author="IKARASHI Yuto" w:date="2023-03-29T10:57:00Z" w:initials="IY">
    <w:p w14:paraId="2A8B743B" w14:textId="77777777" w:rsidR="00D9021A" w:rsidRDefault="00D9021A">
      <w:pPr>
        <w:pStyle w:val="a9"/>
      </w:pPr>
      <w:r>
        <w:rPr>
          <w:rStyle w:val="a8"/>
        </w:rPr>
        <w:annotationRef/>
      </w:r>
      <w:r>
        <w:rPr>
          <w:rFonts w:hint="eastAsia"/>
        </w:rPr>
        <w:t>ポイントは，難解な</w:t>
      </w:r>
      <w:r>
        <w:rPr>
          <w:rFonts w:hint="eastAsia"/>
        </w:rPr>
        <w:t>Analog Devices</w:t>
      </w:r>
      <w:r>
        <w:rPr>
          <w:rFonts w:hint="eastAsia"/>
        </w:rPr>
        <w:t>の開発をディジタル信号処理を取り入れて実現性を高めることと理解しているんだけど，そこが押せていると面白い気がする</w:t>
      </w:r>
    </w:p>
    <w:p w14:paraId="42F6D247" w14:textId="77777777" w:rsidR="00D9021A" w:rsidRDefault="00D9021A">
      <w:pPr>
        <w:pStyle w:val="a9"/>
      </w:pPr>
    </w:p>
    <w:p w14:paraId="55156775" w14:textId="77777777" w:rsidR="00D9021A" w:rsidRDefault="00D9021A" w:rsidP="0075326F">
      <w:pPr>
        <w:pStyle w:val="a9"/>
      </w:pPr>
      <w:r>
        <w:rPr>
          <w:rFonts w:hint="eastAsia"/>
        </w:rPr>
        <w:t>アナログデバイスができて特性がわかって信号処理しますよって見える気がするので，ともに課題を共有しながらそれをアナログかディジタルかでうまく解決していくみたいな姿勢が面白い気もする</w:t>
      </w:r>
    </w:p>
  </w:comment>
  <w:comment w:id="63" w:author="梅林 研究室" w:date="2023-03-31T20:43:00Z" w:initials="梅林">
    <w:p w14:paraId="7A3110FE" w14:textId="77777777" w:rsidR="00935581" w:rsidRDefault="00935581" w:rsidP="00A65964">
      <w:pPr>
        <w:pStyle w:val="a9"/>
      </w:pPr>
      <w:r>
        <w:rPr>
          <w:rStyle w:val="a8"/>
        </w:rPr>
        <w:annotationRef/>
      </w:r>
      <w:r>
        <w:rPr>
          <w:rFonts w:hint="eastAsia"/>
        </w:rPr>
        <w:t>共同研究感がない</w:t>
      </w:r>
      <w:r>
        <w:br/>
      </w:r>
      <w:r>
        <w:rPr>
          <w:rFonts w:hint="eastAsia"/>
        </w:rPr>
        <w:t>オマケでおうるだいと絡んでるようにみえる</w:t>
      </w:r>
      <w:r>
        <w:br/>
      </w:r>
      <w:r>
        <w:rPr>
          <w:rFonts w:hint="eastAsia"/>
        </w:rPr>
        <w:t>広島大も具体的に書いておくといい</w:t>
      </w:r>
      <w:r>
        <w:br/>
      </w:r>
      <w:r>
        <w:rPr>
          <w:rFonts w:hint="eastAsia"/>
        </w:rPr>
        <w:t>（図を作ったウメ）</w:t>
      </w:r>
    </w:p>
  </w:comment>
  <w:comment w:id="105" w:author="IKARASHI Yuto" w:date="2023-03-29T11:01:00Z" w:initials="IY">
    <w:p w14:paraId="7B019F9F" w14:textId="17676A4B" w:rsidR="00D9021A" w:rsidRDefault="00D9021A">
      <w:pPr>
        <w:pStyle w:val="a9"/>
      </w:pPr>
      <w:r>
        <w:rPr>
          <w:rStyle w:val="a8"/>
        </w:rPr>
        <w:annotationRef/>
      </w:r>
      <w:r>
        <w:rPr>
          <w:rFonts w:hint="eastAsia"/>
        </w:rPr>
        <w:t>通指針が行われる際に機械学習入れたら計算コストが増えそうって思った</w:t>
      </w:r>
    </w:p>
    <w:p w14:paraId="0855A08F" w14:textId="77777777" w:rsidR="00D9021A" w:rsidRDefault="00D9021A">
      <w:pPr>
        <w:pStyle w:val="a9"/>
      </w:pPr>
    </w:p>
    <w:p w14:paraId="57FD42EC" w14:textId="77777777" w:rsidR="00D9021A" w:rsidRDefault="00D9021A">
      <w:pPr>
        <w:pStyle w:val="a9"/>
      </w:pPr>
      <w:r>
        <w:rPr>
          <w:rFonts w:hint="eastAsia"/>
        </w:rPr>
        <w:t>候補削減による軽量な機械学習？</w:t>
      </w:r>
    </w:p>
    <w:p w14:paraId="29FD41AF" w14:textId="77777777" w:rsidR="00D9021A" w:rsidRDefault="00D9021A">
      <w:pPr>
        <w:pStyle w:val="a9"/>
      </w:pPr>
      <w:r>
        <w:rPr>
          <w:rFonts w:hint="eastAsia"/>
        </w:rPr>
        <w:t>軽量な機械学習</w:t>
      </w:r>
    </w:p>
    <w:p w14:paraId="2AE8EB4C" w14:textId="77777777" w:rsidR="00D9021A" w:rsidRDefault="00D9021A" w:rsidP="00536190">
      <w:pPr>
        <w:pStyle w:val="a9"/>
      </w:pPr>
      <w:r>
        <w:rPr>
          <w:rFonts w:hint="eastAsia"/>
        </w:rPr>
        <w:t>とか？</w:t>
      </w:r>
    </w:p>
  </w:comment>
  <w:comment w:id="118" w:author="IKARASHI Yuto" w:date="2023-03-29T11:08:00Z" w:initials="IY">
    <w:p w14:paraId="5D64CE85" w14:textId="77777777" w:rsidR="003668B7" w:rsidRDefault="003668B7">
      <w:pPr>
        <w:pStyle w:val="a9"/>
      </w:pPr>
      <w:r>
        <w:rPr>
          <w:rStyle w:val="a8"/>
        </w:rPr>
        <w:annotationRef/>
      </w:r>
      <w:r>
        <w:rPr>
          <w:rFonts w:hint="eastAsia"/>
        </w:rPr>
        <w:t>モデル化の意味がちょっとわかりにくい？</w:t>
      </w:r>
    </w:p>
    <w:p w14:paraId="080A257A" w14:textId="77777777" w:rsidR="003668B7" w:rsidRDefault="003668B7" w:rsidP="00F45928">
      <w:pPr>
        <w:pStyle w:val="a9"/>
      </w:pPr>
      <w:r>
        <w:rPr>
          <w:rFonts w:hint="eastAsia"/>
        </w:rPr>
        <w:t>多分設計とかで</w:t>
      </w:r>
      <w:r>
        <w:rPr>
          <w:rFonts w:hint="eastAsia"/>
        </w:rPr>
        <w:t>3</w:t>
      </w:r>
      <w:r>
        <w:rPr>
          <w:rFonts w:hint="eastAsia"/>
        </w:rPr>
        <w:t>要素を考慮したパラメータ設定とかになってくるんだろうけど</w:t>
      </w:r>
    </w:p>
  </w:comment>
  <w:comment w:id="119" w:author="IKARASHI Yuto" w:date="2023-03-29T11:15:00Z" w:initials="IY">
    <w:p w14:paraId="17026FED" w14:textId="77777777" w:rsidR="003668B7" w:rsidRDefault="003668B7" w:rsidP="00A228D2">
      <w:pPr>
        <w:pStyle w:val="a9"/>
      </w:pPr>
      <w:r>
        <w:rPr>
          <w:rStyle w:val="a8"/>
        </w:rPr>
        <w:annotationRef/>
      </w:r>
      <w:r>
        <w:rPr>
          <w:rFonts w:hint="eastAsia"/>
        </w:rPr>
        <w:t>②の干渉がどう生じるとかの</w:t>
      </w:r>
      <w:r>
        <w:rPr>
          <w:rFonts w:hint="eastAsia"/>
        </w:rPr>
        <w:t>1</w:t>
      </w:r>
      <w:r>
        <w:rPr>
          <w:rFonts w:hint="eastAsia"/>
        </w:rPr>
        <w:t>～</w:t>
      </w:r>
      <w:r>
        <w:rPr>
          <w:rFonts w:hint="eastAsia"/>
        </w:rPr>
        <w:t>3</w:t>
      </w:r>
      <w:r>
        <w:rPr>
          <w:rFonts w:hint="eastAsia"/>
        </w:rPr>
        <w:t>行目よりも，トレードオフがあってそのモデル化と，</w:t>
      </w:r>
      <w:r>
        <w:rPr>
          <w:rFonts w:hint="eastAsia"/>
        </w:rPr>
        <w:t>THz</w:t>
      </w:r>
      <w:r>
        <w:rPr>
          <w:rFonts w:hint="eastAsia"/>
        </w:rPr>
        <w:t>特有の特性モデルが信号処理法設計に重要だからそれを検証するみたいな計画をまとめてもいいかも</w:t>
      </w:r>
    </w:p>
  </w:comment>
  <w:comment w:id="120" w:author="梅林 研究室" w:date="2023-03-31T22:12:00Z" w:initials="梅林">
    <w:p w14:paraId="1096B1EB" w14:textId="77777777" w:rsidR="008F5099" w:rsidRDefault="008F5099" w:rsidP="00E801A7">
      <w:pPr>
        <w:pStyle w:val="a9"/>
      </w:pPr>
      <w:r>
        <w:rPr>
          <w:rStyle w:val="a8"/>
        </w:rPr>
        <w:annotationRef/>
      </w:r>
      <w:r>
        <w:rPr>
          <w:rFonts w:hint="eastAsia"/>
        </w:rPr>
        <w:t>研究背景に計算量を軽くする必要がある話を入れてみるといいか</w:t>
      </w:r>
    </w:p>
  </w:comment>
  <w:comment w:id="124" w:author="IKARASHI Yuto" w:date="2023-03-29T11:22:00Z" w:initials="IY">
    <w:p w14:paraId="718BDF70" w14:textId="5038E9C7" w:rsidR="00322C10" w:rsidRDefault="00322C10">
      <w:pPr>
        <w:pStyle w:val="a9"/>
      </w:pPr>
      <w:r>
        <w:rPr>
          <w:rStyle w:val="a8"/>
        </w:rPr>
        <w:annotationRef/>
      </w:r>
      <w:r>
        <w:rPr>
          <w:rFonts w:hint="eastAsia"/>
        </w:rPr>
        <w:t>これ，ちょっとよくわからない</w:t>
      </w:r>
    </w:p>
    <w:p w14:paraId="1E07CA52" w14:textId="77777777" w:rsidR="00322C10" w:rsidRDefault="00322C10">
      <w:pPr>
        <w:pStyle w:val="a9"/>
      </w:pPr>
    </w:p>
    <w:p w14:paraId="2BE95E5E" w14:textId="77777777" w:rsidR="00322C10" w:rsidRDefault="00322C10">
      <w:pPr>
        <w:pStyle w:val="a9"/>
      </w:pPr>
      <w:r>
        <w:rPr>
          <w:rFonts w:hint="eastAsia"/>
        </w:rPr>
        <w:t>アナログデバイスの周波数特性歪みと通信品質の影響をみて必要なフラット性を明確にするてきな？</w:t>
      </w:r>
    </w:p>
    <w:p w14:paraId="32D606EE" w14:textId="77777777" w:rsidR="00322C10" w:rsidRDefault="00322C10">
      <w:pPr>
        <w:pStyle w:val="a9"/>
      </w:pPr>
    </w:p>
    <w:p w14:paraId="21E722EF" w14:textId="77777777" w:rsidR="00322C10" w:rsidRDefault="00322C10" w:rsidP="00093AFA">
      <w:pPr>
        <w:pStyle w:val="a9"/>
      </w:pPr>
      <w:r>
        <w:rPr>
          <w:rFonts w:hint="eastAsia"/>
        </w:rPr>
        <w:t>下の文章的にはそういうことか</w:t>
      </w:r>
    </w:p>
  </w:comment>
  <w:comment w:id="125" w:author="IKARASHI Yuto" w:date="2023-03-29T11:23:00Z" w:initials="IY">
    <w:p w14:paraId="65973675" w14:textId="77777777" w:rsidR="00322C10" w:rsidRDefault="00322C10" w:rsidP="00F46E3C">
      <w:pPr>
        <w:pStyle w:val="a9"/>
      </w:pPr>
      <w:r>
        <w:rPr>
          <w:rStyle w:val="a8"/>
        </w:rPr>
        <w:annotationRef/>
      </w:r>
      <w:r>
        <w:rPr>
          <w:rFonts w:hint="eastAsia"/>
        </w:rPr>
        <w:t>等価信号処理を用いた通信品質の関係を明らかにすると，後述の程度が明確になる？</w:t>
      </w:r>
    </w:p>
  </w:comment>
  <w:comment w:id="128" w:author="IKARASHI Yuto" w:date="2023-03-29T11:30:00Z" w:initials="IY">
    <w:p w14:paraId="0F21CE02" w14:textId="77777777" w:rsidR="00E00E73" w:rsidRDefault="00E00E73">
      <w:pPr>
        <w:pStyle w:val="a9"/>
      </w:pPr>
      <w:r>
        <w:rPr>
          <w:rStyle w:val="a8"/>
        </w:rPr>
        <w:annotationRef/>
      </w:r>
      <w:r>
        <w:rPr>
          <w:rFonts w:hint="eastAsia"/>
        </w:rPr>
        <w:t>次世代研究者育成のために～とかも入れていいんじゃない？</w:t>
      </w:r>
    </w:p>
    <w:p w14:paraId="1EE8D30F" w14:textId="77777777" w:rsidR="00E00E73" w:rsidRDefault="00E00E73">
      <w:pPr>
        <w:pStyle w:val="a9"/>
      </w:pPr>
      <w:r>
        <w:rPr>
          <w:rFonts w:hint="eastAsia"/>
        </w:rPr>
        <w:t>それこそ電通大主催のコンソーシアムの目標も絡めて，自身のこれまでの活動と今後のコンソーシアムで～とか</w:t>
      </w:r>
    </w:p>
    <w:p w14:paraId="64F59FFE" w14:textId="77777777" w:rsidR="00E00E73" w:rsidRDefault="00E00E73">
      <w:pPr>
        <w:pStyle w:val="a9"/>
      </w:pPr>
    </w:p>
    <w:p w14:paraId="11B09DCA" w14:textId="77777777" w:rsidR="00E00E73" w:rsidRDefault="00E00E73" w:rsidP="00187946">
      <w:pPr>
        <w:pStyle w:val="a9"/>
      </w:pPr>
      <w:r>
        <w:rPr>
          <w:rFonts w:hint="eastAsia"/>
        </w:rPr>
        <w:t>とおもったらとちゅうから色々書いてあったな</w:t>
      </w:r>
    </w:p>
  </w:comment>
  <w:comment w:id="250" w:author="IKARASHI Yuto" w:date="2023-03-29T11:34:00Z" w:initials="IY">
    <w:p w14:paraId="1A8B1583" w14:textId="77777777" w:rsidR="00E00E73" w:rsidRDefault="00E00E73" w:rsidP="00F10AE4">
      <w:pPr>
        <w:pStyle w:val="a9"/>
      </w:pPr>
      <w:r>
        <w:rPr>
          <w:rStyle w:val="a8"/>
        </w:rPr>
        <w:annotationRef/>
      </w:r>
      <w:r>
        <w:rPr>
          <w:rFonts w:hint="eastAsia"/>
        </w:rPr>
        <w:t>少なくとも，のほうが個人的に好き</w:t>
      </w:r>
    </w:p>
  </w:comment>
  <w:comment w:id="302" w:author="IKARASHI Yuto" w:date="2023-03-29T11:41:00Z" w:initials="IY">
    <w:p w14:paraId="303E7666" w14:textId="77777777" w:rsidR="004A4EB7" w:rsidRDefault="004A4EB7" w:rsidP="00B8207E">
      <w:pPr>
        <w:pStyle w:val="a9"/>
      </w:pPr>
      <w:r>
        <w:rPr>
          <w:rStyle w:val="a8"/>
        </w:rPr>
        <w:annotationRef/>
      </w:r>
      <w:r>
        <w:rPr>
          <w:rFonts w:hint="eastAsia"/>
        </w:rPr>
        <w:t>両者が可能，不可能を共有しながら～とかどういうふうに緻密に連携を取ってくのか軽く書いてもいいか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2C72CE" w15:done="0"/>
  <w15:commentEx w15:paraId="3F1245C2" w15:paraIdParent="392C72CE" w15:done="0"/>
  <w15:commentEx w15:paraId="53228465" w15:done="0"/>
  <w15:commentEx w15:paraId="0573289C" w15:done="0"/>
  <w15:commentEx w15:paraId="1D0DEB65" w15:done="0"/>
  <w15:commentEx w15:paraId="39ADD205" w15:done="0"/>
  <w15:commentEx w15:paraId="4F508CAC" w15:paraIdParent="39ADD205" w15:done="0"/>
  <w15:commentEx w15:paraId="2FD4BE9F" w15:done="0"/>
  <w15:commentEx w15:paraId="55156775" w15:done="0"/>
  <w15:commentEx w15:paraId="7A3110FE" w15:done="0"/>
  <w15:commentEx w15:paraId="2AE8EB4C" w15:done="0"/>
  <w15:commentEx w15:paraId="080A257A" w15:done="0"/>
  <w15:commentEx w15:paraId="17026FED" w15:paraIdParent="080A257A" w15:done="0"/>
  <w15:commentEx w15:paraId="1096B1EB" w15:paraIdParent="080A257A" w15:done="0"/>
  <w15:commentEx w15:paraId="21E722EF" w15:done="0"/>
  <w15:commentEx w15:paraId="65973675" w15:paraIdParent="21E722EF" w15:done="0"/>
  <w15:commentEx w15:paraId="11B09DCA" w15:done="0"/>
  <w15:commentEx w15:paraId="1A8B1583" w15:done="0"/>
  <w15:commentEx w15:paraId="303E76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E8D15" w16cex:dateUtc="2023-03-29T01:10:00Z"/>
  <w16cex:commentExtensible w16cex:durableId="27CE8D80" w16cex:dateUtc="2023-03-29T01:12:00Z"/>
  <w16cex:commentExtensible w16cex:durableId="27D1C368" w16cex:dateUtc="2023-03-31T11:39:00Z"/>
  <w16cex:commentExtensible w16cex:durableId="27CE8E67" w16cex:dateUtc="2023-03-29T01:16:00Z"/>
  <w16cex:commentExtensible w16cex:durableId="27CE8FC9" w16cex:dateUtc="2023-03-29T01:22:00Z"/>
  <w16cex:commentExtensible w16cex:durableId="27CE90CA" w16cex:dateUtc="2023-03-29T01:26:00Z"/>
  <w16cex:commentExtensible w16cex:durableId="27CE9321" w16cex:dateUtc="2023-03-29T01:36:00Z"/>
  <w16cex:commentExtensible w16cex:durableId="27CE9143" w16cex:dateUtc="2023-03-29T01:28:00Z"/>
  <w16cex:commentExtensible w16cex:durableId="27CE9813" w16cex:dateUtc="2023-03-29T01:57:00Z"/>
  <w16cex:commentExtensible w16cex:durableId="27D1C472" w16cex:dateUtc="2023-03-31T11:43:00Z"/>
  <w16cex:commentExtensible w16cex:durableId="27CE9904" w16cex:dateUtc="2023-03-29T02:01:00Z"/>
  <w16cex:commentExtensible w16cex:durableId="27CE9AB3" w16cex:dateUtc="2023-03-29T02:08:00Z"/>
  <w16cex:commentExtensible w16cex:durableId="27CE9C47" w16cex:dateUtc="2023-03-29T02:15:00Z"/>
  <w16cex:commentExtensible w16cex:durableId="27D1D936" w16cex:dateUtc="2023-03-31T13:12:00Z"/>
  <w16cex:commentExtensible w16cex:durableId="27CE9E12" w16cex:dateUtc="2023-03-29T02:22:00Z"/>
  <w16cex:commentExtensible w16cex:durableId="27CE9E42" w16cex:dateUtc="2023-03-29T02:23:00Z"/>
  <w16cex:commentExtensible w16cex:durableId="27CE9FCF" w16cex:dateUtc="2023-03-29T02:30:00Z"/>
  <w16cex:commentExtensible w16cex:durableId="27CEA0E1" w16cex:dateUtc="2023-03-29T02:34:00Z"/>
  <w16cex:commentExtensible w16cex:durableId="27CEA24E" w16cex:dateUtc="2023-03-29T02: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2C72CE" w16cid:durableId="27CE8D15"/>
  <w16cid:commentId w16cid:paraId="3F1245C2" w16cid:durableId="27CE8D80"/>
  <w16cid:commentId w16cid:paraId="53228465" w16cid:durableId="27D1C368"/>
  <w16cid:commentId w16cid:paraId="0573289C" w16cid:durableId="27CE8E67"/>
  <w16cid:commentId w16cid:paraId="1D0DEB65" w16cid:durableId="27CE8FC9"/>
  <w16cid:commentId w16cid:paraId="39ADD205" w16cid:durableId="27CE90CA"/>
  <w16cid:commentId w16cid:paraId="4F508CAC" w16cid:durableId="27CE9321"/>
  <w16cid:commentId w16cid:paraId="2FD4BE9F" w16cid:durableId="27CE9143"/>
  <w16cid:commentId w16cid:paraId="55156775" w16cid:durableId="27CE9813"/>
  <w16cid:commentId w16cid:paraId="7A3110FE" w16cid:durableId="27D1C472"/>
  <w16cid:commentId w16cid:paraId="2AE8EB4C" w16cid:durableId="27CE9904"/>
  <w16cid:commentId w16cid:paraId="080A257A" w16cid:durableId="27CE9AB3"/>
  <w16cid:commentId w16cid:paraId="17026FED" w16cid:durableId="27CE9C47"/>
  <w16cid:commentId w16cid:paraId="1096B1EB" w16cid:durableId="27D1D936"/>
  <w16cid:commentId w16cid:paraId="21E722EF" w16cid:durableId="27CE9E12"/>
  <w16cid:commentId w16cid:paraId="65973675" w16cid:durableId="27CE9E42"/>
  <w16cid:commentId w16cid:paraId="11B09DCA" w16cid:durableId="27CE9FCF"/>
  <w16cid:commentId w16cid:paraId="1A8B1583" w16cid:durableId="27CEA0E1"/>
  <w16cid:commentId w16cid:paraId="303E7666" w16cid:durableId="27CEA2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A40F3" w14:textId="77777777" w:rsidR="00D60C84" w:rsidRDefault="00D60C84">
      <w:r>
        <w:separator/>
      </w:r>
    </w:p>
  </w:endnote>
  <w:endnote w:type="continuationSeparator" w:id="0">
    <w:p w14:paraId="7387DC04" w14:textId="77777777" w:rsidR="00D60C84" w:rsidRDefault="00D60C84">
      <w:r>
        <w:continuationSeparator/>
      </w:r>
    </w:p>
  </w:endnote>
  <w:endnote w:type="continuationNotice" w:id="1">
    <w:p w14:paraId="194F0217" w14:textId="77777777" w:rsidR="00D60C84" w:rsidRDefault="00D60C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31701" w14:textId="2A625807" w:rsidR="005D5F45" w:rsidRDefault="005D5F45" w:rsidP="00B60167">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07760C">
      <w:rPr>
        <w:rStyle w:val="a4"/>
        <w:noProof/>
      </w:rPr>
      <w:t>- 11 -</w:t>
    </w:r>
    <w:r>
      <w:rPr>
        <w:rStyle w:val="a4"/>
      </w:rPr>
      <w:fldChar w:fldCharType="end"/>
    </w:r>
  </w:p>
  <w:p w14:paraId="63267BDF" w14:textId="77777777" w:rsidR="005D5F45" w:rsidRDefault="005D5F45">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FE508" w14:textId="77777777" w:rsidR="005D5F45" w:rsidRDefault="005D5F45" w:rsidP="00B60167">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E13571">
      <w:rPr>
        <w:rStyle w:val="a4"/>
        <w:noProof/>
      </w:rPr>
      <w:t>- 2 -</w:t>
    </w:r>
    <w:r>
      <w:rPr>
        <w:rStyle w:val="a4"/>
      </w:rPr>
      <w:fldChar w:fldCharType="end"/>
    </w:r>
  </w:p>
  <w:p w14:paraId="77023C05" w14:textId="77777777" w:rsidR="005D5F45" w:rsidRDefault="005D5F4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AA1D6" w14:textId="77777777" w:rsidR="00D60C84" w:rsidRDefault="00D60C84">
      <w:r>
        <w:separator/>
      </w:r>
    </w:p>
  </w:footnote>
  <w:footnote w:type="continuationSeparator" w:id="0">
    <w:p w14:paraId="2B93738D" w14:textId="77777777" w:rsidR="00D60C84" w:rsidRDefault="00D60C84">
      <w:r>
        <w:continuationSeparator/>
      </w:r>
    </w:p>
  </w:footnote>
  <w:footnote w:type="continuationNotice" w:id="1">
    <w:p w14:paraId="5CA147AC" w14:textId="77777777" w:rsidR="00D60C84" w:rsidRDefault="00D60C8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20B6"/>
    <w:multiLevelType w:val="hybridMultilevel"/>
    <w:tmpl w:val="7AAEF54C"/>
    <w:lvl w:ilvl="0" w:tplc="E5FCAA2A">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1645D35"/>
    <w:multiLevelType w:val="hybridMultilevel"/>
    <w:tmpl w:val="E382A7E4"/>
    <w:lvl w:ilvl="0" w:tplc="6074D13E">
      <w:start w:val="1"/>
      <w:numFmt w:val="decimalEnclosedCircle"/>
      <w:lvlText w:val="%1"/>
      <w:lvlJc w:val="left"/>
      <w:pPr>
        <w:tabs>
          <w:tab w:val="num" w:pos="360"/>
        </w:tabs>
        <w:ind w:left="360" w:hanging="360"/>
      </w:pPr>
      <w:rPr>
        <w:rFonts w:ascii="ＭＳ 明朝" w:eastAsia="ＭＳ 明朝" w:hAnsi="ＭＳ 明朝" w:cs="Times New Roman"/>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14FA6202"/>
    <w:multiLevelType w:val="hybridMultilevel"/>
    <w:tmpl w:val="99C6E7FE"/>
    <w:lvl w:ilvl="0" w:tplc="5EF8E8D4">
      <w:start w:val="3"/>
      <w:numFmt w:val="decimalEnclosedCircle"/>
      <w:lvlText w:val="%1"/>
      <w:lvlJc w:val="left"/>
      <w:pPr>
        <w:tabs>
          <w:tab w:val="num" w:pos="600"/>
        </w:tabs>
        <w:ind w:left="600" w:hanging="360"/>
      </w:pPr>
      <w:rPr>
        <w:rFonts w:hint="default"/>
      </w:rPr>
    </w:lvl>
    <w:lvl w:ilvl="1" w:tplc="04090017" w:tentative="1">
      <w:start w:val="1"/>
      <w:numFmt w:val="aiueoFullWidth"/>
      <w:lvlText w:val="(%2)"/>
      <w:lvlJc w:val="left"/>
      <w:pPr>
        <w:tabs>
          <w:tab w:val="num" w:pos="1080"/>
        </w:tabs>
        <w:ind w:left="1080" w:hanging="420"/>
      </w:pPr>
    </w:lvl>
    <w:lvl w:ilvl="2" w:tplc="04090011" w:tentative="1">
      <w:start w:val="1"/>
      <w:numFmt w:val="decimalEnclosedCircle"/>
      <w:lvlText w:val="%3"/>
      <w:lvlJc w:val="lef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7" w:tentative="1">
      <w:start w:val="1"/>
      <w:numFmt w:val="aiueoFullWidth"/>
      <w:lvlText w:val="(%5)"/>
      <w:lvlJc w:val="left"/>
      <w:pPr>
        <w:tabs>
          <w:tab w:val="num" w:pos="2340"/>
        </w:tabs>
        <w:ind w:left="2340" w:hanging="420"/>
      </w:pPr>
    </w:lvl>
    <w:lvl w:ilvl="5" w:tplc="04090011" w:tentative="1">
      <w:start w:val="1"/>
      <w:numFmt w:val="decimalEnclosedCircle"/>
      <w:lvlText w:val="%6"/>
      <w:lvlJc w:val="lef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7" w:tentative="1">
      <w:start w:val="1"/>
      <w:numFmt w:val="aiueoFullWidth"/>
      <w:lvlText w:val="(%8)"/>
      <w:lvlJc w:val="left"/>
      <w:pPr>
        <w:tabs>
          <w:tab w:val="num" w:pos="3600"/>
        </w:tabs>
        <w:ind w:left="3600" w:hanging="420"/>
      </w:pPr>
    </w:lvl>
    <w:lvl w:ilvl="8" w:tplc="04090011" w:tentative="1">
      <w:start w:val="1"/>
      <w:numFmt w:val="decimalEnclosedCircle"/>
      <w:lvlText w:val="%9"/>
      <w:lvlJc w:val="left"/>
      <w:pPr>
        <w:tabs>
          <w:tab w:val="num" w:pos="4020"/>
        </w:tabs>
        <w:ind w:left="4020" w:hanging="420"/>
      </w:pPr>
    </w:lvl>
  </w:abstractNum>
  <w:abstractNum w:abstractNumId="3" w15:restartNumberingAfterBreak="0">
    <w:nsid w:val="1FE834F4"/>
    <w:multiLevelType w:val="hybridMultilevel"/>
    <w:tmpl w:val="000C1F0A"/>
    <w:lvl w:ilvl="0" w:tplc="539CE40C">
      <w:start w:val="1"/>
      <w:numFmt w:val="decimalFullWidth"/>
      <w:lvlText w:val="%1)"/>
      <w:lvlJc w:val="left"/>
      <w:pPr>
        <w:tabs>
          <w:tab w:val="num" w:pos="420"/>
        </w:tabs>
        <w:ind w:left="420" w:hanging="420"/>
      </w:pPr>
      <w:rPr>
        <w:rFonts w:hint="eastAsia"/>
        <w:b w:val="0"/>
        <w:i w:val="0"/>
        <w:sz w:val="22"/>
      </w:rPr>
    </w:lvl>
    <w:lvl w:ilvl="1" w:tplc="04090017" w:tentative="1">
      <w:start w:val="1"/>
      <w:numFmt w:val="aiueoFullWidth"/>
      <w:lvlText w:val="(%2)"/>
      <w:lvlJc w:val="left"/>
      <w:pPr>
        <w:tabs>
          <w:tab w:val="num" w:pos="210"/>
        </w:tabs>
        <w:ind w:left="210" w:hanging="420"/>
      </w:pPr>
    </w:lvl>
    <w:lvl w:ilvl="2" w:tplc="04090011" w:tentative="1">
      <w:start w:val="1"/>
      <w:numFmt w:val="decimalEnclosedCircle"/>
      <w:lvlText w:val="%3"/>
      <w:lvlJc w:val="left"/>
      <w:pPr>
        <w:tabs>
          <w:tab w:val="num" w:pos="630"/>
        </w:tabs>
        <w:ind w:left="630" w:hanging="420"/>
      </w:pPr>
    </w:lvl>
    <w:lvl w:ilvl="3" w:tplc="0409000F" w:tentative="1">
      <w:start w:val="1"/>
      <w:numFmt w:val="decimal"/>
      <w:lvlText w:val="%4."/>
      <w:lvlJc w:val="left"/>
      <w:pPr>
        <w:tabs>
          <w:tab w:val="num" w:pos="1050"/>
        </w:tabs>
        <w:ind w:left="1050" w:hanging="420"/>
      </w:pPr>
    </w:lvl>
    <w:lvl w:ilvl="4" w:tplc="04090017" w:tentative="1">
      <w:start w:val="1"/>
      <w:numFmt w:val="aiueoFullWidth"/>
      <w:lvlText w:val="(%5)"/>
      <w:lvlJc w:val="left"/>
      <w:pPr>
        <w:tabs>
          <w:tab w:val="num" w:pos="1470"/>
        </w:tabs>
        <w:ind w:left="1470" w:hanging="420"/>
      </w:pPr>
    </w:lvl>
    <w:lvl w:ilvl="5" w:tplc="04090011" w:tentative="1">
      <w:start w:val="1"/>
      <w:numFmt w:val="decimalEnclosedCircle"/>
      <w:lvlText w:val="%6"/>
      <w:lvlJc w:val="left"/>
      <w:pPr>
        <w:tabs>
          <w:tab w:val="num" w:pos="1890"/>
        </w:tabs>
        <w:ind w:left="1890" w:hanging="420"/>
      </w:pPr>
    </w:lvl>
    <w:lvl w:ilvl="6" w:tplc="0409000F" w:tentative="1">
      <w:start w:val="1"/>
      <w:numFmt w:val="decimal"/>
      <w:lvlText w:val="%7."/>
      <w:lvlJc w:val="left"/>
      <w:pPr>
        <w:tabs>
          <w:tab w:val="num" w:pos="2310"/>
        </w:tabs>
        <w:ind w:left="2310" w:hanging="420"/>
      </w:pPr>
    </w:lvl>
    <w:lvl w:ilvl="7" w:tplc="04090017" w:tentative="1">
      <w:start w:val="1"/>
      <w:numFmt w:val="aiueoFullWidth"/>
      <w:lvlText w:val="(%8)"/>
      <w:lvlJc w:val="left"/>
      <w:pPr>
        <w:tabs>
          <w:tab w:val="num" w:pos="2730"/>
        </w:tabs>
        <w:ind w:left="2730" w:hanging="420"/>
      </w:pPr>
    </w:lvl>
    <w:lvl w:ilvl="8" w:tplc="04090011" w:tentative="1">
      <w:start w:val="1"/>
      <w:numFmt w:val="decimalEnclosedCircle"/>
      <w:lvlText w:val="%9"/>
      <w:lvlJc w:val="left"/>
      <w:pPr>
        <w:tabs>
          <w:tab w:val="num" w:pos="3150"/>
        </w:tabs>
        <w:ind w:left="3150" w:hanging="420"/>
      </w:pPr>
    </w:lvl>
  </w:abstractNum>
  <w:abstractNum w:abstractNumId="4" w15:restartNumberingAfterBreak="0">
    <w:nsid w:val="22ED12C0"/>
    <w:multiLevelType w:val="hybridMultilevel"/>
    <w:tmpl w:val="A14093BA"/>
    <w:lvl w:ilvl="0" w:tplc="539CE40C">
      <w:start w:val="1"/>
      <w:numFmt w:val="decimalFullWidth"/>
      <w:lvlText w:val="%1)"/>
      <w:lvlJc w:val="left"/>
      <w:pPr>
        <w:tabs>
          <w:tab w:val="num" w:pos="420"/>
        </w:tabs>
        <w:ind w:left="420" w:hanging="420"/>
      </w:pPr>
      <w:rPr>
        <w:rFonts w:hint="eastAsia"/>
        <w:b w:val="0"/>
        <w:i w:val="0"/>
        <w:sz w:val="22"/>
      </w:rPr>
    </w:lvl>
    <w:lvl w:ilvl="1" w:tplc="04090017" w:tentative="1">
      <w:start w:val="1"/>
      <w:numFmt w:val="aiueoFullWidth"/>
      <w:lvlText w:val="(%2)"/>
      <w:lvlJc w:val="left"/>
      <w:pPr>
        <w:tabs>
          <w:tab w:val="num" w:pos="210"/>
        </w:tabs>
        <w:ind w:left="210" w:hanging="420"/>
      </w:pPr>
    </w:lvl>
    <w:lvl w:ilvl="2" w:tplc="04090011" w:tentative="1">
      <w:start w:val="1"/>
      <w:numFmt w:val="decimalEnclosedCircle"/>
      <w:lvlText w:val="%3"/>
      <w:lvlJc w:val="left"/>
      <w:pPr>
        <w:tabs>
          <w:tab w:val="num" w:pos="630"/>
        </w:tabs>
        <w:ind w:left="630" w:hanging="420"/>
      </w:pPr>
    </w:lvl>
    <w:lvl w:ilvl="3" w:tplc="0409000F" w:tentative="1">
      <w:start w:val="1"/>
      <w:numFmt w:val="decimal"/>
      <w:lvlText w:val="%4."/>
      <w:lvlJc w:val="left"/>
      <w:pPr>
        <w:tabs>
          <w:tab w:val="num" w:pos="1050"/>
        </w:tabs>
        <w:ind w:left="1050" w:hanging="420"/>
      </w:pPr>
    </w:lvl>
    <w:lvl w:ilvl="4" w:tplc="04090017" w:tentative="1">
      <w:start w:val="1"/>
      <w:numFmt w:val="aiueoFullWidth"/>
      <w:lvlText w:val="(%5)"/>
      <w:lvlJc w:val="left"/>
      <w:pPr>
        <w:tabs>
          <w:tab w:val="num" w:pos="1470"/>
        </w:tabs>
        <w:ind w:left="1470" w:hanging="420"/>
      </w:pPr>
    </w:lvl>
    <w:lvl w:ilvl="5" w:tplc="04090011" w:tentative="1">
      <w:start w:val="1"/>
      <w:numFmt w:val="decimalEnclosedCircle"/>
      <w:lvlText w:val="%6"/>
      <w:lvlJc w:val="left"/>
      <w:pPr>
        <w:tabs>
          <w:tab w:val="num" w:pos="1890"/>
        </w:tabs>
        <w:ind w:left="1890" w:hanging="420"/>
      </w:pPr>
    </w:lvl>
    <w:lvl w:ilvl="6" w:tplc="0409000F" w:tentative="1">
      <w:start w:val="1"/>
      <w:numFmt w:val="decimal"/>
      <w:lvlText w:val="%7."/>
      <w:lvlJc w:val="left"/>
      <w:pPr>
        <w:tabs>
          <w:tab w:val="num" w:pos="2310"/>
        </w:tabs>
        <w:ind w:left="2310" w:hanging="420"/>
      </w:pPr>
    </w:lvl>
    <w:lvl w:ilvl="7" w:tplc="04090017" w:tentative="1">
      <w:start w:val="1"/>
      <w:numFmt w:val="aiueoFullWidth"/>
      <w:lvlText w:val="(%8)"/>
      <w:lvlJc w:val="left"/>
      <w:pPr>
        <w:tabs>
          <w:tab w:val="num" w:pos="2730"/>
        </w:tabs>
        <w:ind w:left="2730" w:hanging="420"/>
      </w:pPr>
    </w:lvl>
    <w:lvl w:ilvl="8" w:tplc="04090011" w:tentative="1">
      <w:start w:val="1"/>
      <w:numFmt w:val="decimalEnclosedCircle"/>
      <w:lvlText w:val="%9"/>
      <w:lvlJc w:val="left"/>
      <w:pPr>
        <w:tabs>
          <w:tab w:val="num" w:pos="3150"/>
        </w:tabs>
        <w:ind w:left="3150" w:hanging="420"/>
      </w:pPr>
    </w:lvl>
  </w:abstractNum>
  <w:abstractNum w:abstractNumId="5" w15:restartNumberingAfterBreak="0">
    <w:nsid w:val="244938A9"/>
    <w:multiLevelType w:val="hybridMultilevel"/>
    <w:tmpl w:val="900A6E44"/>
    <w:lvl w:ilvl="0" w:tplc="58A8BE6A">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32E11032"/>
    <w:multiLevelType w:val="hybridMultilevel"/>
    <w:tmpl w:val="04E4FDC4"/>
    <w:lvl w:ilvl="0" w:tplc="4D08B1BC">
      <w:start w:val="1"/>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4B135F34"/>
    <w:multiLevelType w:val="hybridMultilevel"/>
    <w:tmpl w:val="A4864444"/>
    <w:lvl w:ilvl="0" w:tplc="935CD4CE">
      <w:start w:val="1"/>
      <w:numFmt w:val="decimal"/>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15:restartNumberingAfterBreak="0">
    <w:nsid w:val="509522EC"/>
    <w:multiLevelType w:val="hybridMultilevel"/>
    <w:tmpl w:val="36F48F2A"/>
    <w:lvl w:ilvl="0" w:tplc="FE42E81C">
      <w:start w:val="3"/>
      <w:numFmt w:val="decimalEnclosedCircle"/>
      <w:lvlText w:val="%1"/>
      <w:lvlJc w:val="left"/>
      <w:pPr>
        <w:tabs>
          <w:tab w:val="num" w:pos="600"/>
        </w:tabs>
        <w:ind w:left="600" w:hanging="360"/>
      </w:pPr>
      <w:rPr>
        <w:rFonts w:hint="default"/>
      </w:rPr>
    </w:lvl>
    <w:lvl w:ilvl="1" w:tplc="04090017" w:tentative="1">
      <w:start w:val="1"/>
      <w:numFmt w:val="aiueoFullWidth"/>
      <w:lvlText w:val="(%2)"/>
      <w:lvlJc w:val="left"/>
      <w:pPr>
        <w:tabs>
          <w:tab w:val="num" w:pos="1080"/>
        </w:tabs>
        <w:ind w:left="1080" w:hanging="420"/>
      </w:pPr>
    </w:lvl>
    <w:lvl w:ilvl="2" w:tplc="04090011" w:tentative="1">
      <w:start w:val="1"/>
      <w:numFmt w:val="decimalEnclosedCircle"/>
      <w:lvlText w:val="%3"/>
      <w:lvlJc w:val="lef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7" w:tentative="1">
      <w:start w:val="1"/>
      <w:numFmt w:val="aiueoFullWidth"/>
      <w:lvlText w:val="(%5)"/>
      <w:lvlJc w:val="left"/>
      <w:pPr>
        <w:tabs>
          <w:tab w:val="num" w:pos="2340"/>
        </w:tabs>
        <w:ind w:left="2340" w:hanging="420"/>
      </w:pPr>
    </w:lvl>
    <w:lvl w:ilvl="5" w:tplc="04090011" w:tentative="1">
      <w:start w:val="1"/>
      <w:numFmt w:val="decimalEnclosedCircle"/>
      <w:lvlText w:val="%6"/>
      <w:lvlJc w:val="lef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7" w:tentative="1">
      <w:start w:val="1"/>
      <w:numFmt w:val="aiueoFullWidth"/>
      <w:lvlText w:val="(%8)"/>
      <w:lvlJc w:val="left"/>
      <w:pPr>
        <w:tabs>
          <w:tab w:val="num" w:pos="3600"/>
        </w:tabs>
        <w:ind w:left="3600" w:hanging="420"/>
      </w:pPr>
    </w:lvl>
    <w:lvl w:ilvl="8" w:tplc="04090011" w:tentative="1">
      <w:start w:val="1"/>
      <w:numFmt w:val="decimalEnclosedCircle"/>
      <w:lvlText w:val="%9"/>
      <w:lvlJc w:val="left"/>
      <w:pPr>
        <w:tabs>
          <w:tab w:val="num" w:pos="4020"/>
        </w:tabs>
        <w:ind w:left="4020" w:hanging="420"/>
      </w:pPr>
    </w:lvl>
  </w:abstractNum>
  <w:abstractNum w:abstractNumId="9" w15:restartNumberingAfterBreak="0">
    <w:nsid w:val="5FC12B0B"/>
    <w:multiLevelType w:val="hybridMultilevel"/>
    <w:tmpl w:val="C8608766"/>
    <w:lvl w:ilvl="0" w:tplc="9BD0FAF8">
      <w:start w:val="3"/>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0" w15:restartNumberingAfterBreak="0">
    <w:nsid w:val="6A520FB5"/>
    <w:multiLevelType w:val="hybridMultilevel"/>
    <w:tmpl w:val="9A726D7E"/>
    <w:lvl w:ilvl="0" w:tplc="EEAE1D84">
      <w:start w:val="3"/>
      <w:numFmt w:val="decimalEnclosedCircle"/>
      <w:lvlText w:val="%1"/>
      <w:lvlJc w:val="left"/>
      <w:pPr>
        <w:tabs>
          <w:tab w:val="num" w:pos="520"/>
        </w:tabs>
        <w:ind w:left="520" w:hanging="360"/>
      </w:pPr>
      <w:rPr>
        <w:rFonts w:hint="default"/>
      </w:rPr>
    </w:lvl>
    <w:lvl w:ilvl="1" w:tplc="04090017" w:tentative="1">
      <w:start w:val="1"/>
      <w:numFmt w:val="aiueoFullWidth"/>
      <w:lvlText w:val="(%2)"/>
      <w:lvlJc w:val="left"/>
      <w:pPr>
        <w:tabs>
          <w:tab w:val="num" w:pos="1000"/>
        </w:tabs>
        <w:ind w:left="1000" w:hanging="420"/>
      </w:pPr>
    </w:lvl>
    <w:lvl w:ilvl="2" w:tplc="04090011" w:tentative="1">
      <w:start w:val="1"/>
      <w:numFmt w:val="decimalEnclosedCircle"/>
      <w:lvlText w:val="%3"/>
      <w:lvlJc w:val="left"/>
      <w:pPr>
        <w:tabs>
          <w:tab w:val="num" w:pos="1420"/>
        </w:tabs>
        <w:ind w:left="1420" w:hanging="420"/>
      </w:pPr>
    </w:lvl>
    <w:lvl w:ilvl="3" w:tplc="0409000F" w:tentative="1">
      <w:start w:val="1"/>
      <w:numFmt w:val="decimal"/>
      <w:lvlText w:val="%4."/>
      <w:lvlJc w:val="left"/>
      <w:pPr>
        <w:tabs>
          <w:tab w:val="num" w:pos="1840"/>
        </w:tabs>
        <w:ind w:left="1840" w:hanging="420"/>
      </w:pPr>
    </w:lvl>
    <w:lvl w:ilvl="4" w:tplc="04090017" w:tentative="1">
      <w:start w:val="1"/>
      <w:numFmt w:val="aiueoFullWidth"/>
      <w:lvlText w:val="(%5)"/>
      <w:lvlJc w:val="left"/>
      <w:pPr>
        <w:tabs>
          <w:tab w:val="num" w:pos="2260"/>
        </w:tabs>
        <w:ind w:left="2260" w:hanging="420"/>
      </w:pPr>
    </w:lvl>
    <w:lvl w:ilvl="5" w:tplc="04090011" w:tentative="1">
      <w:start w:val="1"/>
      <w:numFmt w:val="decimalEnclosedCircle"/>
      <w:lvlText w:val="%6"/>
      <w:lvlJc w:val="left"/>
      <w:pPr>
        <w:tabs>
          <w:tab w:val="num" w:pos="2680"/>
        </w:tabs>
        <w:ind w:left="2680" w:hanging="420"/>
      </w:pPr>
    </w:lvl>
    <w:lvl w:ilvl="6" w:tplc="0409000F" w:tentative="1">
      <w:start w:val="1"/>
      <w:numFmt w:val="decimal"/>
      <w:lvlText w:val="%7."/>
      <w:lvlJc w:val="left"/>
      <w:pPr>
        <w:tabs>
          <w:tab w:val="num" w:pos="3100"/>
        </w:tabs>
        <w:ind w:left="3100" w:hanging="420"/>
      </w:pPr>
    </w:lvl>
    <w:lvl w:ilvl="7" w:tplc="04090017" w:tentative="1">
      <w:start w:val="1"/>
      <w:numFmt w:val="aiueoFullWidth"/>
      <w:lvlText w:val="(%8)"/>
      <w:lvlJc w:val="left"/>
      <w:pPr>
        <w:tabs>
          <w:tab w:val="num" w:pos="3520"/>
        </w:tabs>
        <w:ind w:left="3520" w:hanging="420"/>
      </w:pPr>
    </w:lvl>
    <w:lvl w:ilvl="8" w:tplc="04090011" w:tentative="1">
      <w:start w:val="1"/>
      <w:numFmt w:val="decimalEnclosedCircle"/>
      <w:lvlText w:val="%9"/>
      <w:lvlJc w:val="left"/>
      <w:pPr>
        <w:tabs>
          <w:tab w:val="num" w:pos="3940"/>
        </w:tabs>
        <w:ind w:left="3940" w:hanging="420"/>
      </w:pPr>
    </w:lvl>
  </w:abstractNum>
  <w:abstractNum w:abstractNumId="11" w15:restartNumberingAfterBreak="0">
    <w:nsid w:val="6D9B3364"/>
    <w:multiLevelType w:val="hybridMultilevel"/>
    <w:tmpl w:val="247C0222"/>
    <w:lvl w:ilvl="0" w:tplc="539CE40C">
      <w:start w:val="1"/>
      <w:numFmt w:val="decimalFullWidth"/>
      <w:lvlText w:val="%1)"/>
      <w:lvlJc w:val="left"/>
      <w:pPr>
        <w:tabs>
          <w:tab w:val="num" w:pos="420"/>
        </w:tabs>
        <w:ind w:left="420" w:hanging="420"/>
      </w:pPr>
      <w:rPr>
        <w:rFonts w:hint="eastAsia"/>
        <w:b w:val="0"/>
        <w:i w:val="0"/>
        <w:sz w:val="22"/>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16cid:durableId="287712156">
    <w:abstractNumId w:val="1"/>
  </w:num>
  <w:num w:numId="2" w16cid:durableId="1416393231">
    <w:abstractNumId w:val="2"/>
  </w:num>
  <w:num w:numId="3" w16cid:durableId="2093114950">
    <w:abstractNumId w:val="8"/>
  </w:num>
  <w:num w:numId="4" w16cid:durableId="1411460882">
    <w:abstractNumId w:val="9"/>
  </w:num>
  <w:num w:numId="5" w16cid:durableId="297031562">
    <w:abstractNumId w:val="10"/>
  </w:num>
  <w:num w:numId="6" w16cid:durableId="453253425">
    <w:abstractNumId w:val="7"/>
  </w:num>
  <w:num w:numId="7" w16cid:durableId="351105893">
    <w:abstractNumId w:val="5"/>
  </w:num>
  <w:num w:numId="8" w16cid:durableId="868224144">
    <w:abstractNumId w:val="11"/>
  </w:num>
  <w:num w:numId="9" w16cid:durableId="404029517">
    <w:abstractNumId w:val="3"/>
  </w:num>
  <w:num w:numId="10" w16cid:durableId="977799676">
    <w:abstractNumId w:val="4"/>
  </w:num>
  <w:num w:numId="11" w16cid:durableId="1096907176">
    <w:abstractNumId w:val="6"/>
  </w:num>
  <w:num w:numId="12" w16cid:durableId="42850573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KARASHI Yuto">
    <w15:presenceInfo w15:providerId="AD" w15:userId="S::s215784v@st.me.tuat.ac.jp::7c99a0b9-5ebf-449f-b627-adf5b560c0d6"/>
  </w15:person>
  <w15:person w15:author="梅林 研究室">
    <w15:presenceInfo w15:providerId="Windows Live" w15:userId="ea461f0c1a952adc"/>
  </w15:person>
  <w15:person w15:author="ISHIHARA Shun">
    <w15:presenceInfo w15:providerId="AD" w15:userId="S::s216260x@st.me.tuat.ac.jp::e610d5ff-7911-4dd7-99eb-20bdad6ba8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oNotTrackMoves/>
  <w:defaultTabStop w:val="840"/>
  <w:drawingGridVerticalSpacing w:val="146"/>
  <w:displayHorizontalDrawingGridEvery w:val="0"/>
  <w:displayVerticalDrawingGridEvery w:val="2"/>
  <w:characterSpacingControl w:val="compressPunctuation"/>
  <w:hdrShapeDefaults>
    <o:shapedefaults v:ext="edit" spidmax="2067">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61340"/>
    <w:rsid w:val="0000497A"/>
    <w:rsid w:val="00005FF9"/>
    <w:rsid w:val="000160D8"/>
    <w:rsid w:val="0002540B"/>
    <w:rsid w:val="000259C5"/>
    <w:rsid w:val="00044D33"/>
    <w:rsid w:val="0004530B"/>
    <w:rsid w:val="00045746"/>
    <w:rsid w:val="0006082E"/>
    <w:rsid w:val="00062D14"/>
    <w:rsid w:val="00063F1E"/>
    <w:rsid w:val="00064A02"/>
    <w:rsid w:val="0007760C"/>
    <w:rsid w:val="00083DFA"/>
    <w:rsid w:val="000C0E69"/>
    <w:rsid w:val="000E4D74"/>
    <w:rsid w:val="000F5AE0"/>
    <w:rsid w:val="00103B2C"/>
    <w:rsid w:val="001059EE"/>
    <w:rsid w:val="001205AA"/>
    <w:rsid w:val="001422D6"/>
    <w:rsid w:val="00143B52"/>
    <w:rsid w:val="001464FD"/>
    <w:rsid w:val="00155A69"/>
    <w:rsid w:val="00161034"/>
    <w:rsid w:val="00166548"/>
    <w:rsid w:val="001734DB"/>
    <w:rsid w:val="00181E10"/>
    <w:rsid w:val="00183571"/>
    <w:rsid w:val="00187481"/>
    <w:rsid w:val="00187FDD"/>
    <w:rsid w:val="001A3B75"/>
    <w:rsid w:val="001A41B6"/>
    <w:rsid w:val="001A47ED"/>
    <w:rsid w:val="001B3D8D"/>
    <w:rsid w:val="001C3E75"/>
    <w:rsid w:val="001D5B22"/>
    <w:rsid w:val="001E07C4"/>
    <w:rsid w:val="001F088B"/>
    <w:rsid w:val="001F258A"/>
    <w:rsid w:val="001F4F4B"/>
    <w:rsid w:val="0020374C"/>
    <w:rsid w:val="002061EF"/>
    <w:rsid w:val="00206CC1"/>
    <w:rsid w:val="002160BC"/>
    <w:rsid w:val="00217A5B"/>
    <w:rsid w:val="002353D7"/>
    <w:rsid w:val="00240619"/>
    <w:rsid w:val="0026079A"/>
    <w:rsid w:val="00281415"/>
    <w:rsid w:val="0029756F"/>
    <w:rsid w:val="00297948"/>
    <w:rsid w:val="002A49E4"/>
    <w:rsid w:val="002A5822"/>
    <w:rsid w:val="002B30B8"/>
    <w:rsid w:val="002C1111"/>
    <w:rsid w:val="002C45E7"/>
    <w:rsid w:val="002C5A2B"/>
    <w:rsid w:val="002E0584"/>
    <w:rsid w:val="002E0B7A"/>
    <w:rsid w:val="002F04F1"/>
    <w:rsid w:val="002F065E"/>
    <w:rsid w:val="00302742"/>
    <w:rsid w:val="003059AC"/>
    <w:rsid w:val="00311C35"/>
    <w:rsid w:val="003210EB"/>
    <w:rsid w:val="00322C10"/>
    <w:rsid w:val="00322E6D"/>
    <w:rsid w:val="0032529F"/>
    <w:rsid w:val="00326CCB"/>
    <w:rsid w:val="00326EF7"/>
    <w:rsid w:val="00340601"/>
    <w:rsid w:val="003434F4"/>
    <w:rsid w:val="00351AEC"/>
    <w:rsid w:val="003668B7"/>
    <w:rsid w:val="00366929"/>
    <w:rsid w:val="00370201"/>
    <w:rsid w:val="0037062B"/>
    <w:rsid w:val="003735A2"/>
    <w:rsid w:val="0037540B"/>
    <w:rsid w:val="0037711D"/>
    <w:rsid w:val="003911B7"/>
    <w:rsid w:val="003A21D4"/>
    <w:rsid w:val="003A6D68"/>
    <w:rsid w:val="003C3E35"/>
    <w:rsid w:val="003C7AC1"/>
    <w:rsid w:val="003D0DE4"/>
    <w:rsid w:val="003D500D"/>
    <w:rsid w:val="003E0C9D"/>
    <w:rsid w:val="003E544D"/>
    <w:rsid w:val="003F749A"/>
    <w:rsid w:val="00404CE3"/>
    <w:rsid w:val="0040587D"/>
    <w:rsid w:val="0040681D"/>
    <w:rsid w:val="00431078"/>
    <w:rsid w:val="00437942"/>
    <w:rsid w:val="004410C1"/>
    <w:rsid w:val="00442CEC"/>
    <w:rsid w:val="00443201"/>
    <w:rsid w:val="00444A10"/>
    <w:rsid w:val="0044698B"/>
    <w:rsid w:val="00456180"/>
    <w:rsid w:val="00463060"/>
    <w:rsid w:val="00483435"/>
    <w:rsid w:val="00492B9C"/>
    <w:rsid w:val="00496125"/>
    <w:rsid w:val="00496D9B"/>
    <w:rsid w:val="004A06B7"/>
    <w:rsid w:val="004A16FB"/>
    <w:rsid w:val="004A4EB7"/>
    <w:rsid w:val="004E1B50"/>
    <w:rsid w:val="004E27A8"/>
    <w:rsid w:val="004E3D1F"/>
    <w:rsid w:val="004F2010"/>
    <w:rsid w:val="005025A9"/>
    <w:rsid w:val="00504DD7"/>
    <w:rsid w:val="00521C79"/>
    <w:rsid w:val="00524964"/>
    <w:rsid w:val="00540B17"/>
    <w:rsid w:val="005451C0"/>
    <w:rsid w:val="00557F07"/>
    <w:rsid w:val="00566FFE"/>
    <w:rsid w:val="00576FFC"/>
    <w:rsid w:val="00581276"/>
    <w:rsid w:val="005922B3"/>
    <w:rsid w:val="00593227"/>
    <w:rsid w:val="005941B1"/>
    <w:rsid w:val="00597191"/>
    <w:rsid w:val="005A79E6"/>
    <w:rsid w:val="005C1376"/>
    <w:rsid w:val="005C50D8"/>
    <w:rsid w:val="005D022D"/>
    <w:rsid w:val="005D153D"/>
    <w:rsid w:val="005D17DC"/>
    <w:rsid w:val="005D5F45"/>
    <w:rsid w:val="005F6F2E"/>
    <w:rsid w:val="00603802"/>
    <w:rsid w:val="00604CA0"/>
    <w:rsid w:val="00617A7B"/>
    <w:rsid w:val="00622751"/>
    <w:rsid w:val="00622916"/>
    <w:rsid w:val="006240A7"/>
    <w:rsid w:val="00626A2D"/>
    <w:rsid w:val="00631AE9"/>
    <w:rsid w:val="00633FCC"/>
    <w:rsid w:val="00642E76"/>
    <w:rsid w:val="006671E1"/>
    <w:rsid w:val="006738FA"/>
    <w:rsid w:val="006927F5"/>
    <w:rsid w:val="006934CD"/>
    <w:rsid w:val="006A7D91"/>
    <w:rsid w:val="006B0070"/>
    <w:rsid w:val="006B2BD5"/>
    <w:rsid w:val="006B2C51"/>
    <w:rsid w:val="006B3B38"/>
    <w:rsid w:val="006D7457"/>
    <w:rsid w:val="006E6D6A"/>
    <w:rsid w:val="006F0D19"/>
    <w:rsid w:val="006F1DAD"/>
    <w:rsid w:val="00700BAF"/>
    <w:rsid w:val="00710360"/>
    <w:rsid w:val="00711BF1"/>
    <w:rsid w:val="0071206B"/>
    <w:rsid w:val="0071448A"/>
    <w:rsid w:val="00714DFA"/>
    <w:rsid w:val="00717AC5"/>
    <w:rsid w:val="00731512"/>
    <w:rsid w:val="00733B0A"/>
    <w:rsid w:val="007423C5"/>
    <w:rsid w:val="00744B64"/>
    <w:rsid w:val="007459F9"/>
    <w:rsid w:val="0075475B"/>
    <w:rsid w:val="007572E1"/>
    <w:rsid w:val="00761DCF"/>
    <w:rsid w:val="007645CF"/>
    <w:rsid w:val="00772C6B"/>
    <w:rsid w:val="007730AA"/>
    <w:rsid w:val="0078322E"/>
    <w:rsid w:val="00784CF1"/>
    <w:rsid w:val="00791812"/>
    <w:rsid w:val="00797531"/>
    <w:rsid w:val="007A3F05"/>
    <w:rsid w:val="007A4145"/>
    <w:rsid w:val="007B7E5B"/>
    <w:rsid w:val="007C3216"/>
    <w:rsid w:val="007C7002"/>
    <w:rsid w:val="007D099F"/>
    <w:rsid w:val="007D329E"/>
    <w:rsid w:val="007D565F"/>
    <w:rsid w:val="007E0EA1"/>
    <w:rsid w:val="007E202E"/>
    <w:rsid w:val="007E572B"/>
    <w:rsid w:val="007F0AAD"/>
    <w:rsid w:val="007F2B6B"/>
    <w:rsid w:val="0081577A"/>
    <w:rsid w:val="0082072F"/>
    <w:rsid w:val="00820A0C"/>
    <w:rsid w:val="00823EF6"/>
    <w:rsid w:val="008425AC"/>
    <w:rsid w:val="008476A4"/>
    <w:rsid w:val="00847EEA"/>
    <w:rsid w:val="008502A0"/>
    <w:rsid w:val="00856519"/>
    <w:rsid w:val="00862A27"/>
    <w:rsid w:val="0086368A"/>
    <w:rsid w:val="00867BC6"/>
    <w:rsid w:val="008755B1"/>
    <w:rsid w:val="00876710"/>
    <w:rsid w:val="008811B1"/>
    <w:rsid w:val="00882F6A"/>
    <w:rsid w:val="00884D8C"/>
    <w:rsid w:val="008A0477"/>
    <w:rsid w:val="008A4487"/>
    <w:rsid w:val="008B63AD"/>
    <w:rsid w:val="008C2810"/>
    <w:rsid w:val="008F4CF9"/>
    <w:rsid w:val="008F5099"/>
    <w:rsid w:val="00902ECD"/>
    <w:rsid w:val="00907C62"/>
    <w:rsid w:val="00915ADF"/>
    <w:rsid w:val="009263DF"/>
    <w:rsid w:val="009301B2"/>
    <w:rsid w:val="009302BA"/>
    <w:rsid w:val="00930314"/>
    <w:rsid w:val="00931B2C"/>
    <w:rsid w:val="0093203D"/>
    <w:rsid w:val="009342EC"/>
    <w:rsid w:val="00935581"/>
    <w:rsid w:val="00935F6B"/>
    <w:rsid w:val="00940898"/>
    <w:rsid w:val="0095172B"/>
    <w:rsid w:val="00955634"/>
    <w:rsid w:val="00956B86"/>
    <w:rsid w:val="009576DC"/>
    <w:rsid w:val="00961D9F"/>
    <w:rsid w:val="009628BE"/>
    <w:rsid w:val="00964733"/>
    <w:rsid w:val="00967836"/>
    <w:rsid w:val="00973B7E"/>
    <w:rsid w:val="009877EF"/>
    <w:rsid w:val="00991EAB"/>
    <w:rsid w:val="0099330C"/>
    <w:rsid w:val="009A69E0"/>
    <w:rsid w:val="009B5A67"/>
    <w:rsid w:val="009C47B7"/>
    <w:rsid w:val="009C5902"/>
    <w:rsid w:val="009D1CDB"/>
    <w:rsid w:val="009D4483"/>
    <w:rsid w:val="009D792F"/>
    <w:rsid w:val="009E1B38"/>
    <w:rsid w:val="009E2DD2"/>
    <w:rsid w:val="009E4522"/>
    <w:rsid w:val="009E7B75"/>
    <w:rsid w:val="00A03D22"/>
    <w:rsid w:val="00A153A2"/>
    <w:rsid w:val="00A20EC4"/>
    <w:rsid w:val="00A23BB2"/>
    <w:rsid w:val="00A30853"/>
    <w:rsid w:val="00A30A2B"/>
    <w:rsid w:val="00A320CB"/>
    <w:rsid w:val="00A44BA2"/>
    <w:rsid w:val="00A4709A"/>
    <w:rsid w:val="00A51B94"/>
    <w:rsid w:val="00A5202D"/>
    <w:rsid w:val="00A822CE"/>
    <w:rsid w:val="00A9667E"/>
    <w:rsid w:val="00AA10BC"/>
    <w:rsid w:val="00AA161A"/>
    <w:rsid w:val="00AA46BB"/>
    <w:rsid w:val="00AA499D"/>
    <w:rsid w:val="00AB0F03"/>
    <w:rsid w:val="00AB56F6"/>
    <w:rsid w:val="00AD7249"/>
    <w:rsid w:val="00AE0D5C"/>
    <w:rsid w:val="00AE46CC"/>
    <w:rsid w:val="00B0462E"/>
    <w:rsid w:val="00B1229B"/>
    <w:rsid w:val="00B231B7"/>
    <w:rsid w:val="00B303D0"/>
    <w:rsid w:val="00B3490D"/>
    <w:rsid w:val="00B3740C"/>
    <w:rsid w:val="00B60167"/>
    <w:rsid w:val="00B61340"/>
    <w:rsid w:val="00B61435"/>
    <w:rsid w:val="00B62C3B"/>
    <w:rsid w:val="00B732CB"/>
    <w:rsid w:val="00B734E4"/>
    <w:rsid w:val="00B773E2"/>
    <w:rsid w:val="00B77FDD"/>
    <w:rsid w:val="00B828F4"/>
    <w:rsid w:val="00B958AF"/>
    <w:rsid w:val="00B95D4D"/>
    <w:rsid w:val="00BA3873"/>
    <w:rsid w:val="00BC12C3"/>
    <w:rsid w:val="00BC231F"/>
    <w:rsid w:val="00BD121C"/>
    <w:rsid w:val="00BD6E04"/>
    <w:rsid w:val="00BE02DE"/>
    <w:rsid w:val="00BE207B"/>
    <w:rsid w:val="00BE77D4"/>
    <w:rsid w:val="00BF106F"/>
    <w:rsid w:val="00BF490D"/>
    <w:rsid w:val="00BF4F78"/>
    <w:rsid w:val="00C067A0"/>
    <w:rsid w:val="00C32471"/>
    <w:rsid w:val="00C36DE3"/>
    <w:rsid w:val="00C5126D"/>
    <w:rsid w:val="00C51B41"/>
    <w:rsid w:val="00C55215"/>
    <w:rsid w:val="00C555BC"/>
    <w:rsid w:val="00C57F53"/>
    <w:rsid w:val="00C62C05"/>
    <w:rsid w:val="00C72293"/>
    <w:rsid w:val="00C76781"/>
    <w:rsid w:val="00C80A12"/>
    <w:rsid w:val="00C823F4"/>
    <w:rsid w:val="00C86583"/>
    <w:rsid w:val="00C91759"/>
    <w:rsid w:val="00C92587"/>
    <w:rsid w:val="00C92625"/>
    <w:rsid w:val="00C92DCC"/>
    <w:rsid w:val="00C9388A"/>
    <w:rsid w:val="00CB2AF2"/>
    <w:rsid w:val="00CC260A"/>
    <w:rsid w:val="00CC5D8A"/>
    <w:rsid w:val="00CC71F6"/>
    <w:rsid w:val="00CD00D3"/>
    <w:rsid w:val="00CE121B"/>
    <w:rsid w:val="00CE39D1"/>
    <w:rsid w:val="00CE61FF"/>
    <w:rsid w:val="00CE717F"/>
    <w:rsid w:val="00CE74B4"/>
    <w:rsid w:val="00CE7FF1"/>
    <w:rsid w:val="00CF0F31"/>
    <w:rsid w:val="00D00594"/>
    <w:rsid w:val="00D01C68"/>
    <w:rsid w:val="00D12B5B"/>
    <w:rsid w:val="00D32273"/>
    <w:rsid w:val="00D40693"/>
    <w:rsid w:val="00D43E63"/>
    <w:rsid w:val="00D5058E"/>
    <w:rsid w:val="00D60C84"/>
    <w:rsid w:val="00D647E5"/>
    <w:rsid w:val="00D74670"/>
    <w:rsid w:val="00D74DFE"/>
    <w:rsid w:val="00D76F51"/>
    <w:rsid w:val="00D84D84"/>
    <w:rsid w:val="00D9021A"/>
    <w:rsid w:val="00D92E87"/>
    <w:rsid w:val="00D941A9"/>
    <w:rsid w:val="00D978A1"/>
    <w:rsid w:val="00D97DF6"/>
    <w:rsid w:val="00DA223A"/>
    <w:rsid w:val="00DA6707"/>
    <w:rsid w:val="00DB2592"/>
    <w:rsid w:val="00DB3D35"/>
    <w:rsid w:val="00DC3B0C"/>
    <w:rsid w:val="00DD0A24"/>
    <w:rsid w:val="00DD2A73"/>
    <w:rsid w:val="00DD2F74"/>
    <w:rsid w:val="00DF2ECD"/>
    <w:rsid w:val="00DF5C9F"/>
    <w:rsid w:val="00DF658F"/>
    <w:rsid w:val="00E00E73"/>
    <w:rsid w:val="00E0173C"/>
    <w:rsid w:val="00E027F6"/>
    <w:rsid w:val="00E12F20"/>
    <w:rsid w:val="00E13571"/>
    <w:rsid w:val="00E22B20"/>
    <w:rsid w:val="00E2706E"/>
    <w:rsid w:val="00E3341A"/>
    <w:rsid w:val="00E40CD1"/>
    <w:rsid w:val="00E4697D"/>
    <w:rsid w:val="00E47A93"/>
    <w:rsid w:val="00E5737C"/>
    <w:rsid w:val="00E67481"/>
    <w:rsid w:val="00E71746"/>
    <w:rsid w:val="00E740BA"/>
    <w:rsid w:val="00EA3E7B"/>
    <w:rsid w:val="00EB7E32"/>
    <w:rsid w:val="00EC00ED"/>
    <w:rsid w:val="00ED4786"/>
    <w:rsid w:val="00EE02D9"/>
    <w:rsid w:val="00EE494F"/>
    <w:rsid w:val="00F01263"/>
    <w:rsid w:val="00F13735"/>
    <w:rsid w:val="00F14971"/>
    <w:rsid w:val="00F21A8C"/>
    <w:rsid w:val="00F23125"/>
    <w:rsid w:val="00F30200"/>
    <w:rsid w:val="00F36307"/>
    <w:rsid w:val="00F3729E"/>
    <w:rsid w:val="00F40469"/>
    <w:rsid w:val="00F42C30"/>
    <w:rsid w:val="00F4455E"/>
    <w:rsid w:val="00F564B4"/>
    <w:rsid w:val="00F601A4"/>
    <w:rsid w:val="00F708E6"/>
    <w:rsid w:val="00F73E0C"/>
    <w:rsid w:val="00F84D22"/>
    <w:rsid w:val="00F87F02"/>
    <w:rsid w:val="00F91FDF"/>
    <w:rsid w:val="00FA06A2"/>
    <w:rsid w:val="00FA23F6"/>
    <w:rsid w:val="00FA65CB"/>
    <w:rsid w:val="00FA724E"/>
    <w:rsid w:val="00FB549A"/>
    <w:rsid w:val="00FB59EE"/>
    <w:rsid w:val="00FC0BCC"/>
    <w:rsid w:val="00FC2492"/>
    <w:rsid w:val="00FC24CD"/>
    <w:rsid w:val="00FC37ED"/>
    <w:rsid w:val="00FE1270"/>
    <w:rsid w:val="00FE3DB0"/>
    <w:rsid w:val="00FE542F"/>
    <w:rsid w:val="00FF6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7">
      <v:textbox inset="5.85pt,.7pt,5.85pt,.7pt"/>
    </o:shapedefaults>
    <o:shapelayout v:ext="edit">
      <o:idmap v:ext="edit" data="2"/>
    </o:shapelayout>
  </w:shapeDefaults>
  <w:decimalSymbol w:val="."/>
  <w:listSeparator w:val=","/>
  <w14:docId w14:val="3CF152A4"/>
  <w15:chartTrackingRefBased/>
  <w15:docId w15:val="{D1255021-04EC-4EC9-8E7A-53E40BB0D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2AF2"/>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B60167"/>
    <w:pPr>
      <w:tabs>
        <w:tab w:val="center" w:pos="4252"/>
        <w:tab w:val="right" w:pos="8504"/>
      </w:tabs>
      <w:snapToGrid w:val="0"/>
    </w:pPr>
  </w:style>
  <w:style w:type="paragraph" w:customStyle="1" w:styleId="8pt">
    <w:name w:val="標準 + 8 pt"/>
    <w:aliases w:val="最初の行 :  1.5 字表 (格子)"/>
    <w:basedOn w:val="a"/>
    <w:rPr>
      <w:szCs w:val="21"/>
    </w:rPr>
  </w:style>
  <w:style w:type="character" w:styleId="a4">
    <w:name w:val="page number"/>
    <w:basedOn w:val="a0"/>
    <w:rsid w:val="00B60167"/>
  </w:style>
  <w:style w:type="paragraph" w:styleId="a5">
    <w:name w:val="Balloon Text"/>
    <w:basedOn w:val="a"/>
    <w:semiHidden/>
    <w:rsid w:val="00AE0D5C"/>
    <w:rPr>
      <w:rFonts w:ascii="Arial" w:eastAsia="ＭＳ ゴシック" w:hAnsi="Arial"/>
      <w:sz w:val="18"/>
      <w:szCs w:val="18"/>
    </w:rPr>
  </w:style>
  <w:style w:type="table" w:styleId="a6">
    <w:name w:val="Table Grid"/>
    <w:basedOn w:val="a1"/>
    <w:rsid w:val="00103B2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rsid w:val="006B2C51"/>
    <w:pPr>
      <w:tabs>
        <w:tab w:val="center" w:pos="4252"/>
        <w:tab w:val="right" w:pos="8504"/>
      </w:tabs>
      <w:snapToGrid w:val="0"/>
    </w:pPr>
    <w:rPr>
      <w:szCs w:val="20"/>
    </w:rPr>
  </w:style>
  <w:style w:type="character" w:styleId="a8">
    <w:name w:val="annotation reference"/>
    <w:uiPriority w:val="99"/>
    <w:semiHidden/>
    <w:unhideWhenUsed/>
    <w:rsid w:val="00CB2AF2"/>
    <w:rPr>
      <w:sz w:val="18"/>
      <w:szCs w:val="18"/>
    </w:rPr>
  </w:style>
  <w:style w:type="paragraph" w:styleId="a9">
    <w:name w:val="annotation text"/>
    <w:basedOn w:val="a"/>
    <w:link w:val="aa"/>
    <w:uiPriority w:val="99"/>
    <w:unhideWhenUsed/>
    <w:rsid w:val="00CB2AF2"/>
    <w:pPr>
      <w:jc w:val="left"/>
    </w:pPr>
  </w:style>
  <w:style w:type="character" w:customStyle="1" w:styleId="aa">
    <w:name w:val="コメント文字列 (文字)"/>
    <w:link w:val="a9"/>
    <w:uiPriority w:val="99"/>
    <w:rsid w:val="00CB2AF2"/>
    <w:rPr>
      <w:kern w:val="2"/>
      <w:sz w:val="21"/>
      <w:szCs w:val="24"/>
    </w:rPr>
  </w:style>
  <w:style w:type="paragraph" w:styleId="ab">
    <w:name w:val="annotation subject"/>
    <w:basedOn w:val="a9"/>
    <w:next w:val="a9"/>
    <w:link w:val="ac"/>
    <w:uiPriority w:val="99"/>
    <w:semiHidden/>
    <w:unhideWhenUsed/>
    <w:rsid w:val="00CB2AF2"/>
    <w:rPr>
      <w:b/>
      <w:bCs/>
    </w:rPr>
  </w:style>
  <w:style w:type="character" w:customStyle="1" w:styleId="ac">
    <w:name w:val="コメント内容 (文字)"/>
    <w:link w:val="ab"/>
    <w:uiPriority w:val="99"/>
    <w:semiHidden/>
    <w:rsid w:val="00CB2AF2"/>
    <w:rPr>
      <w:b/>
      <w:bCs/>
      <w:kern w:val="2"/>
      <w:sz w:val="21"/>
      <w:szCs w:val="24"/>
    </w:rPr>
  </w:style>
  <w:style w:type="paragraph" w:styleId="ad">
    <w:name w:val="Revision"/>
    <w:hidden/>
    <w:uiPriority w:val="99"/>
    <w:semiHidden/>
    <w:rsid w:val="00E4697D"/>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290705">
      <w:bodyDiv w:val="1"/>
      <w:marLeft w:val="0"/>
      <w:marRight w:val="0"/>
      <w:marTop w:val="0"/>
      <w:marBottom w:val="0"/>
      <w:divBdr>
        <w:top w:val="none" w:sz="0" w:space="0" w:color="auto"/>
        <w:left w:val="none" w:sz="0" w:space="0" w:color="auto"/>
        <w:bottom w:val="none" w:sz="0" w:space="0" w:color="auto"/>
        <w:right w:val="none" w:sz="0" w:space="0" w:color="auto"/>
      </w:divBdr>
    </w:div>
    <w:div w:id="867527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A07AF-CD56-4F91-B037-CED0D8CEA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12</Pages>
  <Words>1825</Words>
  <Characters>10409</Characters>
  <Application>Microsoft Office Word</Application>
  <DocSecurity>0</DocSecurity>
  <Lines>86</Lines>
  <Paragraphs>24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平成15年度</vt:lpstr>
      <vt:lpstr>　　　　　　　　　　　　　　　平成15年度</vt:lpstr>
    </vt:vector>
  </TitlesOfParts>
  <Company>国立大学法人東京農工大学</Company>
  <LinksUpToDate>false</LinksUpToDate>
  <CharactersWithSpaces>12210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平成15年度</dc:title>
  <dc:subject/>
  <dc:creator>marie</dc:creator>
  <cp:keywords/>
  <cp:lastModifiedBy>梅林 研究室</cp:lastModifiedBy>
  <cp:revision>7</cp:revision>
  <cp:lastPrinted>2021-08-30T20:28:00Z</cp:lastPrinted>
  <dcterms:created xsi:type="dcterms:W3CDTF">2023-03-29T02:41:00Z</dcterms:created>
  <dcterms:modified xsi:type="dcterms:W3CDTF">2023-03-31T13:23:00Z</dcterms:modified>
</cp:coreProperties>
</file>